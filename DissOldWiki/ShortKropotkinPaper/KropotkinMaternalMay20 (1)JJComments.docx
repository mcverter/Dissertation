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CD96B" w14:textId="77777777" w:rsidR="00540B7F" w:rsidRDefault="0045521E">
      <w:pPr>
        <w:pStyle w:val="Heading1"/>
        <w:keepNext w:val="0"/>
        <w:keepLines w:val="0"/>
        <w:spacing w:before="480" w:line="360" w:lineRule="auto"/>
        <w:jc w:val="center"/>
        <w:rPr>
          <w:b/>
          <w:sz w:val="24"/>
          <w:szCs w:val="24"/>
        </w:rPr>
      </w:pPr>
      <w:r>
        <w:rPr>
          <w:b/>
          <w:sz w:val="24"/>
          <w:szCs w:val="24"/>
        </w:rPr>
        <w:t xml:space="preserve">Kropotkin as </w:t>
      </w:r>
      <w:commentRangeStart w:id="0"/>
      <w:r>
        <w:rPr>
          <w:b/>
          <w:sz w:val="24"/>
          <w:szCs w:val="24"/>
        </w:rPr>
        <w:t>Mother</w:t>
      </w:r>
      <w:commentRangeEnd w:id="0"/>
      <w:r w:rsidR="00200FAF">
        <w:rPr>
          <w:rStyle w:val="CommentReference"/>
        </w:rPr>
        <w:commentReference w:id="0"/>
      </w:r>
    </w:p>
    <w:p w14:paraId="2BFDD037" w14:textId="77777777" w:rsidR="00540B7F" w:rsidRDefault="0045521E">
      <w:pPr>
        <w:pStyle w:val="Normal1"/>
        <w:spacing w:before="240" w:after="240" w:line="360" w:lineRule="auto"/>
        <w:rPr>
          <w:sz w:val="24"/>
          <w:szCs w:val="24"/>
        </w:rPr>
      </w:pPr>
      <w:r>
        <w:rPr>
          <w:sz w:val="24"/>
          <w:szCs w:val="24"/>
        </w:rPr>
        <w:t xml:space="preserve">Mitchell </w:t>
      </w:r>
      <w:proofErr w:type="spellStart"/>
      <w:r>
        <w:rPr>
          <w:sz w:val="24"/>
          <w:szCs w:val="24"/>
        </w:rPr>
        <w:t>Verter</w:t>
      </w:r>
      <w:proofErr w:type="spellEnd"/>
    </w:p>
    <w:p w14:paraId="432988A6" w14:textId="77777777" w:rsidR="00540B7F" w:rsidRPr="00540B7F" w:rsidRDefault="00540B7F">
      <w:pPr>
        <w:pStyle w:val="Normal1"/>
        <w:spacing w:before="240" w:after="240" w:line="360" w:lineRule="auto"/>
        <w:rPr>
          <w:i/>
          <w:color w:val="1155CC"/>
          <w:sz w:val="24"/>
          <w:szCs w:val="24"/>
          <w:u w:val="single"/>
        </w:rPr>
      </w:pPr>
      <w:r w:rsidRPr="00540B7F">
        <w:rPr>
          <w:i/>
          <w:sz w:val="24"/>
          <w:szCs w:val="24"/>
        </w:rPr>
        <w:t xml:space="preserve">“Even as a mother protects with her life her child, her only child, so with a boundless </w:t>
      </w:r>
      <w:commentRangeStart w:id="1"/>
      <w:r w:rsidRPr="00540B7F">
        <w:rPr>
          <w:i/>
          <w:sz w:val="24"/>
          <w:szCs w:val="24"/>
        </w:rPr>
        <w:t>heart</w:t>
      </w:r>
      <w:commentRangeEnd w:id="1"/>
      <w:r w:rsidR="00200FAF">
        <w:rPr>
          <w:rStyle w:val="CommentReference"/>
        </w:rPr>
        <w:commentReference w:id="1"/>
      </w:r>
      <w:r w:rsidRPr="00540B7F">
        <w:rPr>
          <w:i/>
          <w:sz w:val="24"/>
          <w:szCs w:val="24"/>
        </w:rPr>
        <w:t xml:space="preserve"> should one cherish all living beings</w:t>
      </w:r>
      <w:r w:rsidR="0045521E">
        <w:rPr>
          <w:sz w:val="24"/>
          <w:szCs w:val="24"/>
          <w:vertAlign w:val="superscript"/>
        </w:rPr>
        <w:footnoteReference w:id="1"/>
      </w:r>
      <w:r w:rsidRPr="00540B7F">
        <w:rPr>
          <w:i/>
          <w:sz w:val="24"/>
          <w:szCs w:val="24"/>
        </w:rPr>
        <w:t>”</w:t>
      </w:r>
    </w:p>
    <w:p w14:paraId="2B6C2AC3" w14:textId="77777777" w:rsidR="00540B7F" w:rsidRDefault="0045521E">
      <w:pPr>
        <w:pStyle w:val="Normal1"/>
        <w:spacing w:before="240" w:after="240" w:line="360" w:lineRule="auto"/>
        <w:rPr>
          <w:sz w:val="24"/>
          <w:szCs w:val="24"/>
        </w:rPr>
      </w:pPr>
      <w:r>
        <w:rPr>
          <w:sz w:val="24"/>
          <w:szCs w:val="24"/>
        </w:rPr>
        <w:t xml:space="preserve">Let us begin this remembrance of the centenary of Kropotkin’s death with the testimony that his old friend </w:t>
      </w:r>
      <w:proofErr w:type="spellStart"/>
      <w:r>
        <w:rPr>
          <w:sz w:val="24"/>
          <w:szCs w:val="24"/>
        </w:rPr>
        <w:t>Errico</w:t>
      </w:r>
      <w:proofErr w:type="spellEnd"/>
      <w:r>
        <w:rPr>
          <w:sz w:val="24"/>
          <w:szCs w:val="24"/>
        </w:rPr>
        <w:t xml:space="preserve"> Malatesta delivered a decade after his passing.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2"/>
      </w:r>
      <w:r>
        <w:rPr>
          <w:sz w:val="24"/>
          <w:szCs w:val="24"/>
        </w:rPr>
        <w:t xml:space="preserve">”  What might be meant by this passing reference to Kropotkin’s “maternal attentions”?  In what way could we consider Kropotkin to be not just one of the forefathers of contemporary anarchism but also as someone whose conception of anarcho-communism already expresses what various feminist thinkers describe as “maternal practice”?  </w:t>
      </w:r>
    </w:p>
    <w:p w14:paraId="6FB1483D" w14:textId="77777777" w:rsidR="00540B7F" w:rsidRDefault="0045521E">
      <w:pPr>
        <w:pStyle w:val="Normal1"/>
        <w:spacing w:before="240" w:after="240" w:line="360" w:lineRule="auto"/>
        <w:rPr>
          <w:sz w:val="24"/>
          <w:szCs w:val="24"/>
        </w:rPr>
      </w:pPr>
      <w:r>
        <w:rPr>
          <w:sz w:val="24"/>
          <w:szCs w:val="24"/>
        </w:rPr>
        <w:t xml:space="preserve">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w:t>
      </w:r>
      <w:r w:rsidRPr="00E75BE7">
        <w:rPr>
          <w:sz w:val="24"/>
          <w:szCs w:val="24"/>
          <w:highlight w:val="yellow"/>
        </w:rPr>
        <w:t xml:space="preserve">an activity that is a reactivity: I can direct my attention only because something or someone has already made a demand upon </w:t>
      </w:r>
      <w:commentRangeStart w:id="2"/>
      <w:r w:rsidRPr="00E75BE7">
        <w:rPr>
          <w:sz w:val="24"/>
          <w:szCs w:val="24"/>
          <w:highlight w:val="yellow"/>
        </w:rPr>
        <w:t>it</w:t>
      </w:r>
      <w:commentRangeEnd w:id="2"/>
      <w:r w:rsidR="00E75BE7">
        <w:rPr>
          <w:rStyle w:val="CommentReference"/>
        </w:rPr>
        <w:commentReference w:id="2"/>
      </w:r>
      <w:r w:rsidRPr="00E75BE7">
        <w:rPr>
          <w:sz w:val="24"/>
          <w:szCs w:val="24"/>
          <w:highlight w:val="yellow"/>
        </w:rPr>
        <w:t>.</w:t>
      </w:r>
      <w:r>
        <w:rPr>
          <w:sz w:val="24"/>
          <w:szCs w:val="24"/>
        </w:rPr>
        <w:t xml:space="preserve"> Kropotkin’s anarcho-communism differs from both liberal political theory and from other varieties of anarchism </w:t>
      </w:r>
      <w:del w:id="3" w:author="Joscelyn Jurich" w:date="2021-05-20T19:52:00Z">
        <w:r w:rsidDel="009E16EC">
          <w:rPr>
            <w:sz w:val="24"/>
            <w:szCs w:val="24"/>
          </w:rPr>
          <w:delText>in the way that</w:delText>
        </w:r>
      </w:del>
      <w:ins w:id="4" w:author="Joscelyn Jurich" w:date="2021-05-20T19:52:00Z">
        <w:r w:rsidR="009E16EC">
          <w:rPr>
            <w:sz w:val="24"/>
            <w:szCs w:val="24"/>
          </w:rPr>
          <w:t>because/as</w:t>
        </w:r>
      </w:ins>
      <w:r>
        <w:rPr>
          <w:sz w:val="24"/>
          <w:szCs w:val="24"/>
        </w:rPr>
        <w:t xml:space="preserve"> it draws our attention to the ways in which we are always</w:t>
      </w:r>
      <w:r w:rsidR="00251534">
        <w:rPr>
          <w:sz w:val="24"/>
          <w:szCs w:val="24"/>
        </w:rPr>
        <w:t xml:space="preserve"> constitutionally</w:t>
      </w:r>
      <w:r>
        <w:rPr>
          <w:sz w:val="24"/>
          <w:szCs w:val="24"/>
        </w:rPr>
        <w:t xml:space="preserve"> dependent upon others</w:t>
      </w:r>
      <w:del w:id="5" w:author="Joscelyn Jurich" w:date="2021-05-20T19:52:00Z">
        <w:r w:rsidDel="009E16EC">
          <w:rPr>
            <w:sz w:val="24"/>
            <w:szCs w:val="24"/>
          </w:rPr>
          <w:delText xml:space="preserve">; </w:delText>
        </w:r>
      </w:del>
      <w:ins w:id="6" w:author="Joscelyn Jurich" w:date="2021-05-20T19:52:00Z">
        <w:r w:rsidR="009E16EC">
          <w:rPr>
            <w:sz w:val="24"/>
            <w:szCs w:val="24"/>
          </w:rPr>
          <w:t>.</w:t>
        </w:r>
        <w:r w:rsidR="009E16EC">
          <w:rPr>
            <w:sz w:val="24"/>
            <w:szCs w:val="24"/>
          </w:rPr>
          <w:t xml:space="preserve"> </w:t>
        </w:r>
      </w:ins>
      <w:ins w:id="7" w:author="Joscelyn Jurich" w:date="2021-05-20T19:53:00Z">
        <w:r w:rsidR="009E16EC">
          <w:rPr>
            <w:sz w:val="24"/>
            <w:szCs w:val="24"/>
          </w:rPr>
          <w:t>P</w:t>
        </w:r>
      </w:ins>
      <w:del w:id="8" w:author="Joscelyn Jurich" w:date="2021-05-20T19:53:00Z">
        <w:r w:rsidDel="009E16EC">
          <w:rPr>
            <w:sz w:val="24"/>
            <w:szCs w:val="24"/>
          </w:rPr>
          <w:delText>p</w:delText>
        </w:r>
      </w:del>
      <w:r>
        <w:rPr>
          <w:sz w:val="24"/>
          <w:szCs w:val="24"/>
        </w:rPr>
        <w:t xml:space="preserve">revious to the assertion of a free and autonomous will that would form mutual agreements with other free and autonomous wills, we already find ourselves needing other people and being responsible for the needs of others.  In this paper, I will first consider various feminist discussions about </w:t>
      </w:r>
      <w:r>
        <w:rPr>
          <w:sz w:val="24"/>
          <w:szCs w:val="24"/>
        </w:rPr>
        <w:lastRenderedPageBreak/>
        <w:t xml:space="preserve">how such dependencies and obligations structure our lives, and then consider how these non-voluntary relationships direct the voluntary associations formed within anarcho-communist society. </w:t>
      </w:r>
    </w:p>
    <w:p w14:paraId="7F2D3E59" w14:textId="77777777" w:rsidR="00540B7F" w:rsidRDefault="0045521E">
      <w:pPr>
        <w:pStyle w:val="Normal1"/>
        <w:spacing w:before="240" w:after="240" w:line="360" w:lineRule="auto"/>
        <w:rPr>
          <w:sz w:val="24"/>
          <w:szCs w:val="24"/>
        </w:rPr>
      </w:pPr>
      <w:r>
        <w:rPr>
          <w:sz w:val="24"/>
          <w:szCs w:val="24"/>
        </w:rPr>
        <w:t xml:space="preserve">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w:t>
      </w:r>
      <w:r w:rsidRPr="009E16EC">
        <w:rPr>
          <w:sz w:val="24"/>
          <w:szCs w:val="24"/>
          <w:highlight w:val="magenta"/>
          <w:rPrChange w:id="9" w:author="Joscelyn Jurich" w:date="2021-05-20T19:54:00Z">
            <w:rPr>
              <w:sz w:val="24"/>
              <w:szCs w:val="24"/>
            </w:rPr>
          </w:rPrChange>
        </w:rPr>
        <w:t>mushrooms</w:t>
      </w:r>
      <w:r w:rsidRPr="009E16EC">
        <w:rPr>
          <w:sz w:val="24"/>
          <w:szCs w:val="24"/>
        </w:rPr>
        <w:t>)</w:t>
      </w:r>
      <w:r>
        <w:rPr>
          <w:sz w:val="24"/>
          <w:szCs w:val="24"/>
        </w:rPr>
        <w:t xml:space="preserve"> come to full maturity without all engagement to each other.</w:t>
      </w:r>
      <w:r>
        <w:rPr>
          <w:sz w:val="24"/>
          <w:szCs w:val="24"/>
          <w:vertAlign w:val="superscript"/>
        </w:rPr>
        <w:footnoteReference w:id="3"/>
      </w:r>
      <w:r>
        <w:rPr>
          <w:sz w:val="24"/>
          <w:szCs w:val="24"/>
        </w:rPr>
        <w:t xml:space="preserve">”  Hobbes’s imagination of man as a </w:t>
      </w:r>
      <w:r w:rsidRPr="005B46C3">
        <w:rPr>
          <w:sz w:val="24"/>
          <w:szCs w:val="24"/>
          <w:highlight w:val="magenta"/>
          <w:rPrChange w:id="10" w:author="Joscelyn Jurich" w:date="2021-05-20T21:04:00Z">
            <w:rPr>
              <w:sz w:val="24"/>
              <w:szCs w:val="24"/>
            </w:rPr>
          </w:rPrChange>
        </w:rPr>
        <w:t>mushroom</w:t>
      </w:r>
      <w:r>
        <w:rPr>
          <w:sz w:val="24"/>
          <w:szCs w:val="24"/>
        </w:rPr>
        <w:t xml:space="preserve"> indicates several correlated denials regarding the human genesis of birth.  Most prominently, it positions the modern political subject as spontaneously generated, unconditioned by any previous debt or organic connection. </w:t>
      </w:r>
    </w:p>
    <w:p w14:paraId="05BDD5A5" w14:textId="77777777" w:rsidR="00540B7F" w:rsidRDefault="0045521E">
      <w:pPr>
        <w:pStyle w:val="Normal1"/>
        <w:spacing w:before="240" w:after="240" w:line="360" w:lineRule="auto"/>
        <w:rPr>
          <w:sz w:val="24"/>
          <w:szCs w:val="24"/>
        </w:rPr>
      </w:pPr>
      <w:r>
        <w:rPr>
          <w:sz w:val="24"/>
          <w:szCs w:val="24"/>
        </w:rPr>
        <w:t xml:space="preserve">Created from nothingness, this individual relates to nature not as a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interplay of lifeless and inhuman forces colliding against each other, </w:t>
      </w:r>
      <w:r w:rsidR="00797D8B">
        <w:rPr>
          <w:sz w:val="24"/>
          <w:szCs w:val="24"/>
        </w:rPr>
        <w:t xml:space="preserve">giving rise to both </w:t>
      </w:r>
      <w:r w:rsidR="0007167A">
        <w:rPr>
          <w:sz w:val="24"/>
          <w:szCs w:val="24"/>
        </w:rPr>
        <w:t>physical a</w:t>
      </w:r>
      <w:r w:rsidR="000367D6">
        <w:rPr>
          <w:sz w:val="24"/>
          <w:szCs w:val="24"/>
        </w:rPr>
        <w:t>ctivity and human consciousness.</w:t>
      </w:r>
      <w:r w:rsidR="0007167A">
        <w:rPr>
          <w:sz w:val="24"/>
          <w:szCs w:val="24"/>
        </w:rPr>
        <w:t xml:space="preserve"> </w:t>
      </w:r>
      <w:r w:rsidR="000367D6">
        <w:rPr>
          <w:sz w:val="24"/>
          <w:szCs w:val="24"/>
        </w:rPr>
        <w:t xml:space="preserve"> </w:t>
      </w:r>
      <w:r>
        <w:rPr>
          <w:sz w:val="24"/>
          <w:szCs w:val="24"/>
        </w:rPr>
        <w:t xml:space="preserve">In this conception, the human being becomes defined as the expression of material wills-to-power that drive the individual to strive ceaselessly to expand its </w:t>
      </w:r>
      <w:ins w:id="11" w:author="Joscelyn Jurich" w:date="2021-05-20T19:56:00Z">
        <w:r w:rsidR="009E16EC">
          <w:rPr>
            <w:sz w:val="24"/>
            <w:szCs w:val="24"/>
          </w:rPr>
          <w:t>[</w:t>
        </w:r>
        <w:proofErr w:type="gramStart"/>
        <w:r w:rsidR="009E16EC">
          <w:rPr>
            <w:sz w:val="24"/>
            <w:szCs w:val="24"/>
          </w:rPr>
          <w:t>their</w:t>
        </w:r>
        <w:proofErr w:type="gramEnd"/>
        <w:r w:rsidR="009E16EC">
          <w:rPr>
            <w:sz w:val="24"/>
            <w:szCs w:val="24"/>
          </w:rPr>
          <w:t xml:space="preserve">?] </w:t>
        </w:r>
      </w:ins>
      <w:r>
        <w:rPr>
          <w:sz w:val="24"/>
          <w:szCs w:val="24"/>
        </w:rPr>
        <w:t xml:space="preserve">own power and glory.  </w:t>
      </w:r>
    </w:p>
    <w:p w14:paraId="5EB9D16A" w14:textId="77777777" w:rsidR="00540B7F" w:rsidRDefault="0045521E">
      <w:pPr>
        <w:pStyle w:val="Normal1"/>
        <w:spacing w:before="240" w:after="240" w:line="360" w:lineRule="auto"/>
        <w:rPr>
          <w:sz w:val="24"/>
          <w:szCs w:val="24"/>
        </w:rPr>
      </w:pPr>
      <w:r>
        <w:rPr>
          <w:sz w:val="24"/>
          <w:szCs w:val="24"/>
        </w:rPr>
        <w:t>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w:t>
      </w:r>
    </w:p>
    <w:p w14:paraId="19A3AB5F" w14:textId="77777777" w:rsidR="00540B7F" w:rsidRDefault="0045521E">
      <w:pPr>
        <w:pStyle w:val="Normal1"/>
        <w:spacing w:before="240" w:after="240" w:line="360" w:lineRule="auto"/>
        <w:rPr>
          <w:sz w:val="24"/>
          <w:szCs w:val="24"/>
        </w:rPr>
      </w:pPr>
      <w:r>
        <w:rPr>
          <w:sz w:val="24"/>
          <w:szCs w:val="24"/>
        </w:rPr>
        <w:lastRenderedPageBreak/>
        <w:t xml:space="preserve">When we turn to feminist considerations on the nature of birth, we can distinguish a process of temporal becoming distinct from the impersonality of </w:t>
      </w:r>
      <w:ins w:id="12" w:author="Joscelyn Jurich" w:date="2021-05-20T19:57:00Z">
        <w:r w:rsidR="009E16EC">
          <w:rPr>
            <w:sz w:val="24"/>
            <w:szCs w:val="24"/>
          </w:rPr>
          <w:t xml:space="preserve">a </w:t>
        </w:r>
      </w:ins>
      <w:r>
        <w:rPr>
          <w:sz w:val="24"/>
          <w:szCs w:val="24"/>
        </w:rPr>
        <w:t xml:space="preserve">mechanism that produces life from the metabolic decay of death.  Alongside the collision of anonymous material forces that displace each other to establish the dominance of their position, pregnancy </w:t>
      </w:r>
      <w:r w:rsidR="009C702F">
        <w:rPr>
          <w:sz w:val="24"/>
          <w:szCs w:val="24"/>
        </w:rPr>
        <w:t xml:space="preserve">demonstrates how </w:t>
      </w:r>
      <w:r w:rsidR="00A5078A">
        <w:rPr>
          <w:sz w:val="24"/>
          <w:szCs w:val="24"/>
        </w:rPr>
        <w:t xml:space="preserve">two persons </w:t>
      </w:r>
      <w:r w:rsidR="009C702F">
        <w:rPr>
          <w:sz w:val="24"/>
          <w:szCs w:val="24"/>
        </w:rPr>
        <w:t xml:space="preserve">can </w:t>
      </w:r>
      <w:r w:rsidR="00A5078A">
        <w:rPr>
          <w:sz w:val="24"/>
          <w:szCs w:val="24"/>
        </w:rPr>
        <w:t>shar</w:t>
      </w:r>
      <w:r w:rsidR="009C702F">
        <w:rPr>
          <w:sz w:val="24"/>
          <w:szCs w:val="24"/>
        </w:rPr>
        <w:t>e</w:t>
      </w:r>
      <w:r w:rsidR="00A5078A">
        <w:rPr>
          <w:sz w:val="24"/>
          <w:szCs w:val="24"/>
        </w:rPr>
        <w:t xml:space="preserve"> the same material substance</w:t>
      </w:r>
      <w:r>
        <w:rPr>
          <w:sz w:val="24"/>
          <w:szCs w:val="24"/>
        </w:rPr>
        <w:t xml:space="preserve">.  As Trish </w:t>
      </w:r>
      <w:proofErr w:type="spellStart"/>
      <w:r>
        <w:rPr>
          <w:sz w:val="24"/>
          <w:szCs w:val="24"/>
        </w:rPr>
        <w:t>Glazebrook</w:t>
      </w:r>
      <w:proofErr w:type="spellEnd"/>
      <w:r>
        <w:rPr>
          <w:sz w:val="24"/>
          <w:szCs w:val="24"/>
        </w:rPr>
        <w:t xml:space="preserve">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4"/>
      </w:r>
      <w:r>
        <w:rPr>
          <w:sz w:val="24"/>
          <w:szCs w:val="24"/>
        </w:rPr>
        <w:t xml:space="preserve">”  </w:t>
      </w:r>
    </w:p>
    <w:p w14:paraId="36F22983" w14:textId="77777777" w:rsidR="00540B7F" w:rsidRDefault="0045521E">
      <w:pPr>
        <w:pStyle w:val="Normal1"/>
        <w:spacing w:before="240" w:after="240" w:line="360" w:lineRule="auto"/>
        <w:rPr>
          <w:sz w:val="24"/>
          <w:szCs w:val="24"/>
        </w:rPr>
      </w:pPr>
      <w:proofErr w:type="spellStart"/>
      <w:r>
        <w:rPr>
          <w:sz w:val="24"/>
          <w:szCs w:val="24"/>
        </w:rPr>
        <w:t>Glazebrook</w:t>
      </w:r>
      <w:proofErr w:type="spellEnd"/>
      <w:r>
        <w:rPr>
          <w:sz w:val="24"/>
          <w:szCs w:val="24"/>
        </w:rPr>
        <w:t xml:space="preserve"> encourages us to consider this birthing relationship not as a singular event but rather as something that structures our every moment of becoming through time, which she refers to as an “</w:t>
      </w:r>
      <w:proofErr w:type="spellStart"/>
      <w:r>
        <w:rPr>
          <w:sz w:val="24"/>
          <w:szCs w:val="24"/>
        </w:rPr>
        <w:t>arche</w:t>
      </w:r>
      <w:proofErr w:type="spellEnd"/>
      <w:r>
        <w:rPr>
          <w:sz w:val="24"/>
          <w:szCs w:val="24"/>
        </w:rPr>
        <w:t xml:space="preserve">”, a governing principle that determines the mode in which our lives unfold through time. </w:t>
      </w:r>
    </w:p>
    <w:p w14:paraId="032F63CE" w14:textId="4EF163E9" w:rsidR="00540B7F" w:rsidRDefault="0045521E">
      <w:pPr>
        <w:pStyle w:val="Normal1"/>
        <w:spacing w:before="240" w:after="240" w:line="360" w:lineRule="auto"/>
        <w:rPr>
          <w:sz w:val="24"/>
          <w:szCs w:val="24"/>
        </w:rPr>
      </w:pPr>
      <w:r>
        <w:rPr>
          <w:sz w:val="24"/>
          <w:szCs w:val="24"/>
        </w:rPr>
        <w:t>Rather than endorsing a</w:t>
      </w:r>
      <w:r w:rsidR="00E33907">
        <w:rPr>
          <w:sz w:val="24"/>
          <w:szCs w:val="24"/>
        </w:rPr>
        <w:t xml:space="preserve"> first</w:t>
      </w:r>
      <w:r>
        <w:rPr>
          <w:sz w:val="24"/>
          <w:szCs w:val="24"/>
        </w:rPr>
        <w:t xml:space="preserve">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w:t>
      </w:r>
      <w:ins w:id="13" w:author="Joscelyn Jurich" w:date="2021-05-20T21:26:00Z">
        <w:r w:rsidR="00A1610F">
          <w:rPr>
            <w:sz w:val="24"/>
            <w:szCs w:val="24"/>
          </w:rPr>
          <w:t>. It is</w:t>
        </w:r>
      </w:ins>
      <w:del w:id="14" w:author="Joscelyn Jurich" w:date="2021-05-20T21:26:00Z">
        <w:r w:rsidDel="00A1610F">
          <w:rPr>
            <w:sz w:val="24"/>
            <w:szCs w:val="24"/>
          </w:rPr>
          <w:delText>,</w:delText>
        </w:r>
      </w:del>
      <w:r>
        <w:rPr>
          <w:sz w:val="24"/>
          <w:szCs w:val="24"/>
        </w:rPr>
        <w:t xml:space="preserve"> an anarchy so disruptive that it irrevocably disturbs any attempt to posit one’s own individual self as an unconditioned first principle. </w:t>
      </w:r>
      <w:bookmarkStart w:id="15" w:name="_GoBack"/>
      <w:bookmarkEnd w:id="15"/>
    </w:p>
    <w:p w14:paraId="4C1487D0" w14:textId="77777777" w:rsidR="00540B7F" w:rsidRDefault="0045521E">
      <w:pPr>
        <w:pStyle w:val="Normal1"/>
        <w:spacing w:before="240" w:after="240" w:line="360" w:lineRule="auto"/>
        <w:rPr>
          <w:sz w:val="24"/>
          <w:szCs w:val="24"/>
        </w:rPr>
      </w:pPr>
      <w:r>
        <w:rPr>
          <w:sz w:val="24"/>
          <w:szCs w:val="24"/>
        </w:rPr>
        <w:t>Before the emergence of each moment, the materiality of my 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5"/>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w:t>
      </w:r>
      <w:r>
        <w:rPr>
          <w:sz w:val="24"/>
          <w:szCs w:val="24"/>
        </w:rPr>
        <w:lastRenderedPageBreak/>
        <w:t xml:space="preserve">own life with commodities alienated from the past lives of others who labored to produce them.  </w:t>
      </w:r>
    </w:p>
    <w:p w14:paraId="4AAB1653" w14:textId="77777777" w:rsidR="00540B7F" w:rsidRDefault="0045521E">
      <w:pPr>
        <w:pStyle w:val="Normal1"/>
        <w:spacing w:before="240" w:after="240" w:line="360" w:lineRule="auto"/>
        <w:rPr>
          <w:sz w:val="24"/>
          <w:szCs w:val="24"/>
        </w:rPr>
      </w:pPr>
      <w:r>
        <w:rPr>
          <w:sz w:val="24"/>
          <w:szCs w:val="24"/>
        </w:rPr>
        <w:t xml:space="preserve">Conversely, breathing is an involuntary process in which we are invaded by and exposed to the outside, constituting the substance of my body in the present with the air that had constituted the substance of other bodies of other beings in the past and will constitute the substance of others in the future.  A proper understanding of our </w:t>
      </w:r>
      <w:r w:rsidR="00A5078A">
        <w:rPr>
          <w:sz w:val="24"/>
          <w:szCs w:val="24"/>
        </w:rPr>
        <w:t xml:space="preserve">own bodily existence </w:t>
      </w:r>
      <w:r>
        <w:rPr>
          <w:sz w:val="24"/>
          <w:szCs w:val="24"/>
        </w:rPr>
        <w:t>demonstrates how we have been birthed from other bodies, how the material of our lives is already indebted to the material of other lives even before we are born.  Before we even begin to assert ourselves as independent sovereign wills, we are already dependent upon others.</w:t>
      </w:r>
    </w:p>
    <w:p w14:paraId="20843DE1" w14:textId="78A7A249" w:rsidR="00540B7F" w:rsidRDefault="0045521E">
      <w:pPr>
        <w:pStyle w:val="Normal1"/>
        <w:spacing w:before="240" w:after="240" w:line="360" w:lineRule="auto"/>
        <w:rPr>
          <w:sz w:val="24"/>
          <w:szCs w:val="24"/>
        </w:rPr>
      </w:pPr>
      <w:r>
        <w:rPr>
          <w:sz w:val="24"/>
          <w:szCs w:val="24"/>
        </w:rPr>
        <w:t>Dependency is felt most</w:t>
      </w:r>
      <w:r w:rsidR="00313253">
        <w:rPr>
          <w:sz w:val="24"/>
          <w:szCs w:val="24"/>
        </w:rPr>
        <w:t xml:space="preserve"> profoundly</w:t>
      </w:r>
      <w:r>
        <w:rPr>
          <w:sz w:val="24"/>
          <w:szCs w:val="24"/>
        </w:rPr>
        <w:t xml:space="preserve"> during periods of acute vulnerability such as old age</w:t>
      </w:r>
      <w:ins w:id="16" w:author="Joscelyn Jurich" w:date="2021-05-20T20:00:00Z">
        <w:r w:rsidR="00AC5A11">
          <w:rPr>
            <w:sz w:val="24"/>
            <w:szCs w:val="24"/>
          </w:rPr>
          <w:t>, injury</w:t>
        </w:r>
      </w:ins>
      <w:r>
        <w:rPr>
          <w:sz w:val="24"/>
          <w:szCs w:val="24"/>
        </w:rPr>
        <w:t xml:space="preserve"> or sickness and is experienced more profoundly by those whose capacities are limited by physical or psychological disabilities. Yet throughout one’s life, one’s existence is always dependent upon the </w:t>
      </w:r>
      <w:r w:rsidR="007E5C7A">
        <w:rPr>
          <w:sz w:val="24"/>
          <w:szCs w:val="24"/>
        </w:rPr>
        <w:t>existence</w:t>
      </w:r>
      <w:r>
        <w:rPr>
          <w:sz w:val="24"/>
          <w:szCs w:val="24"/>
        </w:rPr>
        <w:t xml:space="preserve"> of others</w:t>
      </w:r>
      <w:r w:rsidR="00620C0B">
        <w:rPr>
          <w:sz w:val="24"/>
          <w:szCs w:val="24"/>
        </w:rPr>
        <w:t>; nobody is ever entirely self-sufficient</w:t>
      </w:r>
      <w:r>
        <w:rPr>
          <w:sz w:val="24"/>
          <w:szCs w:val="24"/>
        </w:rPr>
        <w:t xml:space="preserve">.   </w:t>
      </w:r>
      <w:r w:rsidR="00DB17ED">
        <w:rPr>
          <w:sz w:val="24"/>
          <w:szCs w:val="24"/>
        </w:rPr>
        <w:t xml:space="preserve">The interdependence that binds our lives together </w:t>
      </w:r>
      <w:r>
        <w:rPr>
          <w:sz w:val="24"/>
          <w:szCs w:val="24"/>
        </w:rPr>
        <w:t xml:space="preserve">is rooted in the myriad ways in which </w:t>
      </w:r>
      <w:commentRangeStart w:id="17"/>
      <w:r>
        <w:rPr>
          <w:sz w:val="24"/>
          <w:szCs w:val="24"/>
        </w:rPr>
        <w:t>we depend upon each other</w:t>
      </w:r>
      <w:commentRangeEnd w:id="17"/>
      <w:r w:rsidR="00AC5A11">
        <w:rPr>
          <w:rStyle w:val="CommentReference"/>
        </w:rPr>
        <w:commentReference w:id="17"/>
      </w:r>
      <w:r>
        <w:rPr>
          <w:sz w:val="24"/>
          <w:szCs w:val="24"/>
        </w:rPr>
        <w:t xml:space="preserve">. The </w:t>
      </w:r>
      <w:r w:rsidRPr="005B46C3">
        <w:rPr>
          <w:sz w:val="24"/>
          <w:szCs w:val="24"/>
          <w:highlight w:val="yellow"/>
          <w:rPrChange w:id="18" w:author="Joscelyn Jurich" w:date="2021-05-20T21:03:00Z">
            <w:rPr>
              <w:sz w:val="24"/>
              <w:szCs w:val="24"/>
            </w:rPr>
          </w:rPrChange>
        </w:rPr>
        <w:t>fact that we all depend upon each other</w:t>
      </w:r>
      <w:r>
        <w:rPr>
          <w:sz w:val="24"/>
          <w:szCs w:val="24"/>
        </w:rPr>
        <w:t xml:space="preserve"> disrupts the idea that we appear on the political stage as an association of equals, each of us asserting our own wills to promote our own projects and to exert our domination over others.  </w:t>
      </w:r>
    </w:p>
    <w:p w14:paraId="0C469E68" w14:textId="77777777" w:rsidR="00540B7F" w:rsidRDefault="00DB17ED">
      <w:pPr>
        <w:pStyle w:val="Normal1"/>
        <w:spacing w:before="240" w:after="240" w:line="360" w:lineRule="auto"/>
        <w:rPr>
          <w:sz w:val="24"/>
          <w:szCs w:val="24"/>
        </w:rPr>
      </w:pPr>
      <w:r>
        <w:rPr>
          <w:sz w:val="24"/>
          <w:szCs w:val="24"/>
        </w:rPr>
        <w:t>P</w:t>
      </w:r>
      <w:r w:rsidR="0045521E">
        <w:rPr>
          <w:sz w:val="24"/>
          <w:szCs w:val="24"/>
        </w:rPr>
        <w:t xml:space="preserve">rior to our establishment as autonomous selves, we already required that other people have provided allowances and accommodations for us; prior to the self-assertion of our wills, we already found ourselves bound ethically by obligations.  As Eva </w:t>
      </w:r>
      <w:proofErr w:type="spellStart"/>
      <w:r w:rsidR="0045521E">
        <w:rPr>
          <w:sz w:val="24"/>
          <w:szCs w:val="24"/>
        </w:rPr>
        <w:t>Kittay</w:t>
      </w:r>
      <w:proofErr w:type="spellEnd"/>
      <w:r w:rsidR="0045521E">
        <w:rPr>
          <w:sz w:val="24"/>
          <w:szCs w:val="24"/>
        </w:rPr>
        <w:t xml:space="preserve"> points out, </w:t>
      </w:r>
      <w:r w:rsidR="0045521E" w:rsidRPr="005B46C3">
        <w:rPr>
          <w:sz w:val="24"/>
          <w:szCs w:val="24"/>
          <w:highlight w:val="yellow"/>
          <w:rPrChange w:id="19" w:author="Joscelyn Jurich" w:date="2021-05-20T21:03:00Z">
            <w:rPr>
              <w:sz w:val="24"/>
              <w:szCs w:val="24"/>
            </w:rPr>
          </w:rPrChange>
        </w:rPr>
        <w:t xml:space="preserve">we exist in nested sets of relationships, locating us in networks where we find </w:t>
      </w:r>
      <w:commentRangeStart w:id="20"/>
      <w:r w:rsidR="0045521E" w:rsidRPr="005B46C3">
        <w:rPr>
          <w:sz w:val="24"/>
          <w:szCs w:val="24"/>
          <w:highlight w:val="yellow"/>
          <w:rPrChange w:id="21" w:author="Joscelyn Jurich" w:date="2021-05-20T21:03:00Z">
            <w:rPr>
              <w:sz w:val="24"/>
              <w:szCs w:val="24"/>
            </w:rPr>
          </w:rPrChange>
        </w:rPr>
        <w:t>ourselves</w:t>
      </w:r>
      <w:commentRangeEnd w:id="20"/>
      <w:r w:rsidR="00D05A1B" w:rsidRPr="005B46C3">
        <w:rPr>
          <w:rStyle w:val="CommentReference"/>
          <w:highlight w:val="yellow"/>
          <w:rPrChange w:id="22" w:author="Joscelyn Jurich" w:date="2021-05-20T21:03:00Z">
            <w:rPr>
              <w:rStyle w:val="CommentReference"/>
            </w:rPr>
          </w:rPrChange>
        </w:rPr>
        <w:commentReference w:id="20"/>
      </w:r>
      <w:r w:rsidR="0045521E" w:rsidRPr="005B46C3">
        <w:rPr>
          <w:sz w:val="24"/>
          <w:szCs w:val="24"/>
          <w:highlight w:val="yellow"/>
          <w:rPrChange w:id="23" w:author="Joscelyn Jurich" w:date="2021-05-20T21:03:00Z">
            <w:rPr>
              <w:sz w:val="24"/>
              <w:szCs w:val="24"/>
            </w:rPr>
          </w:rPrChange>
        </w:rPr>
        <w:t xml:space="preserve"> both obligated to care for others and deserving of care from others</w:t>
      </w:r>
      <w:r w:rsidR="0045521E">
        <w:rPr>
          <w:sz w:val="24"/>
          <w:szCs w:val="24"/>
        </w:rPr>
        <w:t>.</w:t>
      </w:r>
      <w:r w:rsidR="00375032">
        <w:rPr>
          <w:rStyle w:val="FootnoteReference"/>
          <w:sz w:val="24"/>
          <w:szCs w:val="24"/>
        </w:rPr>
        <w:footnoteReference w:id="6"/>
      </w:r>
      <w:r w:rsidR="0045521E">
        <w:rPr>
          <w:sz w:val="24"/>
          <w:szCs w:val="24"/>
        </w:rPr>
        <w:t xml:space="preserve">  The way that care is distributed and organized is a central question for our conception of political relationships.  </w:t>
      </w:r>
    </w:p>
    <w:p w14:paraId="0C37C211" w14:textId="77777777" w:rsidR="00540B7F" w:rsidRPr="0020394A" w:rsidRDefault="0045521E">
      <w:pPr>
        <w:pStyle w:val="Normal1"/>
        <w:spacing w:before="240" w:after="240" w:line="360" w:lineRule="auto"/>
        <w:rPr>
          <w:sz w:val="24"/>
          <w:szCs w:val="24"/>
        </w:rPr>
      </w:pPr>
      <w:r>
        <w:rPr>
          <w:sz w:val="24"/>
          <w:szCs w:val="24"/>
        </w:rPr>
        <w:lastRenderedPageBreak/>
        <w:t>Just as being dependent on another person renders one vulnerable to that person’s neglect or abuse, having the responsibility to take care of another person exposes the care worker both to that person’s arbitrary will and to an economic system that devalues care labor</w:t>
      </w:r>
      <w:r w:rsidR="00107E54">
        <w:rPr>
          <w:sz w:val="24"/>
          <w:szCs w:val="24"/>
        </w:rPr>
        <w:t xml:space="preserve">, </w:t>
      </w:r>
      <w:r w:rsidR="0068345A">
        <w:rPr>
          <w:sz w:val="24"/>
          <w:szCs w:val="24"/>
        </w:rPr>
        <w:t xml:space="preserve">that </w:t>
      </w:r>
      <w:r w:rsidR="00FD30A5">
        <w:rPr>
          <w:sz w:val="24"/>
          <w:szCs w:val="24"/>
        </w:rPr>
        <w:t xml:space="preserve">barely recognizes the domestic work performed by female heads of households and that </w:t>
      </w:r>
      <w:r w:rsidR="00127959">
        <w:rPr>
          <w:sz w:val="24"/>
          <w:szCs w:val="24"/>
        </w:rPr>
        <w:t xml:space="preserve">exploits </w:t>
      </w:r>
      <w:r w:rsidR="005C56D0">
        <w:rPr>
          <w:sz w:val="24"/>
          <w:szCs w:val="24"/>
        </w:rPr>
        <w:t>mostly non-white</w:t>
      </w:r>
      <w:r w:rsidR="0020394A">
        <w:rPr>
          <w:sz w:val="24"/>
          <w:szCs w:val="24"/>
        </w:rPr>
        <w:t xml:space="preserve"> women</w:t>
      </w:r>
      <w:r w:rsidR="00127959">
        <w:rPr>
          <w:sz w:val="24"/>
          <w:szCs w:val="24"/>
        </w:rPr>
        <w:t xml:space="preserve"> </w:t>
      </w:r>
      <w:r w:rsidR="005C56D0">
        <w:rPr>
          <w:sz w:val="24"/>
          <w:szCs w:val="24"/>
        </w:rPr>
        <w:t>in precarious</w:t>
      </w:r>
      <w:r w:rsidR="00691F38">
        <w:rPr>
          <w:sz w:val="24"/>
          <w:szCs w:val="24"/>
        </w:rPr>
        <w:t xml:space="preserve">, poorly-paid </w:t>
      </w:r>
      <w:r w:rsidR="00356141">
        <w:rPr>
          <w:sz w:val="24"/>
          <w:szCs w:val="24"/>
        </w:rPr>
        <w:t>jobs</w:t>
      </w:r>
      <w:r w:rsidR="00691F38">
        <w:rPr>
          <w:sz w:val="24"/>
          <w:szCs w:val="24"/>
        </w:rPr>
        <w:t xml:space="preserve"> as </w:t>
      </w:r>
      <w:r w:rsidR="00336F98">
        <w:rPr>
          <w:sz w:val="24"/>
          <w:szCs w:val="24"/>
        </w:rPr>
        <w:t>maids</w:t>
      </w:r>
      <w:r w:rsidR="00691F38">
        <w:rPr>
          <w:sz w:val="24"/>
          <w:szCs w:val="24"/>
        </w:rPr>
        <w:t xml:space="preserve">, </w:t>
      </w:r>
      <w:r w:rsidR="002A1B3B">
        <w:rPr>
          <w:sz w:val="24"/>
          <w:szCs w:val="24"/>
        </w:rPr>
        <w:t>nurses</w:t>
      </w:r>
      <w:r w:rsidR="00336F98">
        <w:rPr>
          <w:sz w:val="24"/>
          <w:szCs w:val="24"/>
        </w:rPr>
        <w:t xml:space="preserve">’ aides and </w:t>
      </w:r>
      <w:r w:rsidR="00691F38">
        <w:rPr>
          <w:sz w:val="24"/>
          <w:szCs w:val="24"/>
        </w:rPr>
        <w:t>home health aides</w:t>
      </w:r>
      <w:r w:rsidR="008C7FDD">
        <w:rPr>
          <w:sz w:val="24"/>
          <w:szCs w:val="24"/>
        </w:rPr>
        <w:t xml:space="preserve">, and </w:t>
      </w:r>
      <w:r w:rsidR="00356141">
        <w:rPr>
          <w:sz w:val="24"/>
          <w:szCs w:val="24"/>
        </w:rPr>
        <w:t>so on</w:t>
      </w:r>
      <w:r w:rsidR="00691F38">
        <w:rPr>
          <w:sz w:val="24"/>
          <w:szCs w:val="24"/>
        </w:rPr>
        <w:t>.</w:t>
      </w:r>
      <w:r w:rsidR="00DB6C10">
        <w:rPr>
          <w:sz w:val="24"/>
          <w:szCs w:val="24"/>
        </w:rPr>
        <w:t xml:space="preserve">  </w:t>
      </w:r>
      <w:r w:rsidR="002A1B3B">
        <w:rPr>
          <w:sz w:val="24"/>
          <w:szCs w:val="24"/>
        </w:rPr>
        <w:t xml:space="preserve">As Eva </w:t>
      </w:r>
      <w:proofErr w:type="spellStart"/>
      <w:r>
        <w:rPr>
          <w:sz w:val="24"/>
          <w:szCs w:val="24"/>
        </w:rPr>
        <w:t>Kittay</w:t>
      </w:r>
      <w:proofErr w:type="spellEnd"/>
      <w:r>
        <w:rPr>
          <w:sz w:val="24"/>
          <w:szCs w:val="24"/>
        </w:rPr>
        <w:t xml:space="preserve"> urges</w:t>
      </w:r>
      <w:r w:rsidR="002A1B3B">
        <w:rPr>
          <w:sz w:val="24"/>
          <w:szCs w:val="24"/>
        </w:rPr>
        <w:t>, we must</w:t>
      </w:r>
      <w:r>
        <w:rPr>
          <w:sz w:val="24"/>
          <w:szCs w:val="24"/>
        </w:rPr>
        <w:t xml:space="preserve"> develop a society that places ultimate value on the recognition of human dependency and provides for both human dependents and those who perform dependency work.</w:t>
      </w:r>
      <w:r>
        <w:rPr>
          <w:sz w:val="24"/>
          <w:szCs w:val="24"/>
          <w:vertAlign w:val="superscript"/>
        </w:rPr>
        <w:footnoteReference w:id="7"/>
      </w:r>
    </w:p>
    <w:p w14:paraId="521CC830" w14:textId="64470FF3" w:rsidR="00540B7F" w:rsidRDefault="0045521E">
      <w:pPr>
        <w:pStyle w:val="Normal1"/>
        <w:spacing w:before="240" w:after="240" w:line="360" w:lineRule="auto"/>
        <w:rPr>
          <w:sz w:val="24"/>
          <w:szCs w:val="24"/>
        </w:rPr>
      </w:pPr>
      <w:r>
        <w:rPr>
          <w:sz w:val="24"/>
          <w:szCs w:val="24"/>
        </w:rPr>
        <w:t>Sara Ruddick’s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practices begin with being aware of these needs as demands and committing oneself to the work that satisfies them.  “To be committed to meeting children’s demand</w:t>
      </w:r>
      <w:ins w:id="24" w:author="Joscelyn Jurich" w:date="2021-05-20T20:23:00Z">
        <w:r w:rsidR="008D4AD4">
          <w:rPr>
            <w:sz w:val="24"/>
            <w:szCs w:val="24"/>
          </w:rPr>
          <w:t>s</w:t>
        </w:r>
      </w:ins>
      <w:r>
        <w:rPr>
          <w:sz w:val="24"/>
          <w:szCs w:val="24"/>
        </w:rPr>
        <w:t xml:space="preserve"> for preservation does not require enthusiasm or even love; it simply means to see vulnerability and to respond to it with care rather than abuse, indifference, or flight.</w:t>
      </w:r>
      <w:r>
        <w:rPr>
          <w:sz w:val="24"/>
          <w:szCs w:val="24"/>
          <w:vertAlign w:val="superscript"/>
        </w:rPr>
        <w:footnoteReference w:id="8"/>
      </w:r>
      <w:r>
        <w:rPr>
          <w:sz w:val="24"/>
          <w:szCs w:val="24"/>
        </w:rPr>
        <w:t xml:space="preserve">” </w:t>
      </w:r>
    </w:p>
    <w:p w14:paraId="3538B440" w14:textId="7355212E" w:rsidR="00540B7F" w:rsidRDefault="0045521E">
      <w:pPr>
        <w:pStyle w:val="Normal1"/>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xml:space="preserve">, maternal practice recognizes a mode of being obligated to other people in a way that is prior to voluntary freedom, an ethical claim that invests autonomy with responsibility.  While this ethical obligation is not itself a form of domination, it does immediately require a sociopolitical system that can respond to these demands in a just manner.  Maternal practice is a form of work and is thus exposed to exploitation and abuse, especially in a patriarchal society that degrades and devalues the </w:t>
      </w:r>
      <w:commentRangeStart w:id="25"/>
      <w:r>
        <w:rPr>
          <w:sz w:val="24"/>
          <w:szCs w:val="24"/>
        </w:rPr>
        <w:t>varieties of</w:t>
      </w:r>
      <w:r w:rsidR="000277BD">
        <w:rPr>
          <w:sz w:val="24"/>
          <w:szCs w:val="24"/>
        </w:rPr>
        <w:t xml:space="preserve"> labor </w:t>
      </w:r>
      <w:commentRangeEnd w:id="25"/>
      <w:r w:rsidR="006215D6">
        <w:rPr>
          <w:rStyle w:val="CommentReference"/>
        </w:rPr>
        <w:commentReference w:id="25"/>
      </w:r>
      <w:r w:rsidR="000277BD">
        <w:rPr>
          <w:sz w:val="24"/>
          <w:szCs w:val="24"/>
        </w:rPr>
        <w:t xml:space="preserve">that historically has been </w:t>
      </w:r>
      <w:r w:rsidR="00273D51">
        <w:rPr>
          <w:sz w:val="24"/>
          <w:szCs w:val="24"/>
        </w:rPr>
        <w:t>perfo</w:t>
      </w:r>
      <w:r w:rsidR="00356141">
        <w:rPr>
          <w:sz w:val="24"/>
          <w:szCs w:val="24"/>
        </w:rPr>
        <w:t>rmed by women</w:t>
      </w:r>
      <w:ins w:id="26" w:author="Joscelyn Jurich" w:date="2021-05-20T20:24:00Z">
        <w:r w:rsidR="006215D6">
          <w:rPr>
            <w:sz w:val="24"/>
            <w:szCs w:val="24"/>
          </w:rPr>
          <w:t>,</w:t>
        </w:r>
      </w:ins>
      <w:r w:rsidR="00356141">
        <w:rPr>
          <w:sz w:val="24"/>
          <w:szCs w:val="24"/>
        </w:rPr>
        <w:t xml:space="preserve"> </w:t>
      </w:r>
      <w:del w:id="27" w:author="Joscelyn Jurich" w:date="2021-05-20T20:24:00Z">
        <w:r w:rsidR="00356141" w:rsidDel="006215D6">
          <w:rPr>
            <w:sz w:val="24"/>
            <w:szCs w:val="24"/>
          </w:rPr>
          <w:delText xml:space="preserve">and </w:delText>
        </w:r>
      </w:del>
      <w:r w:rsidR="00356141">
        <w:rPr>
          <w:sz w:val="24"/>
          <w:szCs w:val="24"/>
        </w:rPr>
        <w:t>servants</w:t>
      </w:r>
      <w:ins w:id="28" w:author="Joscelyn Jurich" w:date="2021-05-20T20:24:00Z">
        <w:r w:rsidR="006215D6">
          <w:rPr>
            <w:sz w:val="24"/>
            <w:szCs w:val="24"/>
          </w:rPr>
          <w:t xml:space="preserve"> </w:t>
        </w:r>
        <w:r w:rsidR="006215D6">
          <w:rPr>
            <w:sz w:val="24"/>
            <w:szCs w:val="24"/>
          </w:rPr>
          <w:lastRenderedPageBreak/>
          <w:t>a</w:t>
        </w:r>
      </w:ins>
      <w:ins w:id="29" w:author="Joscelyn Jurich" w:date="2021-05-20T20:25:00Z">
        <w:r w:rsidR="006215D6">
          <w:rPr>
            <w:sz w:val="24"/>
            <w:szCs w:val="24"/>
          </w:rPr>
          <w:t>nd slaves</w:t>
        </w:r>
      </w:ins>
      <w:del w:id="30" w:author="Joscelyn Jurich" w:date="2021-05-20T20:25:00Z">
        <w:r w:rsidR="00356141" w:rsidDel="006215D6">
          <w:rPr>
            <w:sz w:val="24"/>
            <w:szCs w:val="24"/>
          </w:rPr>
          <w:delText>,</w:delText>
        </w:r>
      </w:del>
      <w:r w:rsidR="00356141">
        <w:rPr>
          <w:sz w:val="24"/>
          <w:szCs w:val="24"/>
        </w:rPr>
        <w:t xml:space="preserve"> and</w:t>
      </w:r>
      <w:r w:rsidR="001041A1">
        <w:rPr>
          <w:sz w:val="24"/>
          <w:szCs w:val="24"/>
        </w:rPr>
        <w:t xml:space="preserve"> that is being done mostly by the populations most exploited by the neoliberal economic system: women of color and immigrant women.  </w:t>
      </w:r>
    </w:p>
    <w:p w14:paraId="5B67DAC8" w14:textId="77777777" w:rsidR="00540B7F" w:rsidRDefault="0045521E">
      <w:pPr>
        <w:pStyle w:val="Normal1"/>
        <w:spacing w:before="240" w:after="240" w:line="360" w:lineRule="auto"/>
        <w:rPr>
          <w:sz w:val="24"/>
          <w:szCs w:val="24"/>
        </w:rPr>
      </w:pPr>
      <w:r>
        <w:rPr>
          <w:sz w:val="24"/>
          <w:szCs w:val="24"/>
        </w:rPr>
        <w:t xml:space="preserve">The perspective of maternal thought allows us to illuminate Kropotkin’s analysis of the ways in which we are bound together such that we become responsible for the care of each other.  His derivation of mutual aid from the instinct of a species may seem </w:t>
      </w:r>
      <w:r w:rsidR="00667BD6">
        <w:rPr>
          <w:sz w:val="24"/>
          <w:szCs w:val="24"/>
        </w:rPr>
        <w:t xml:space="preserve">to be primarily </w:t>
      </w:r>
      <w:r w:rsidR="00195A62">
        <w:rPr>
          <w:sz w:val="24"/>
          <w:szCs w:val="24"/>
        </w:rPr>
        <w:t>an analysis</w:t>
      </w:r>
      <w:r w:rsidR="00667BD6">
        <w:rPr>
          <w:sz w:val="24"/>
          <w:szCs w:val="24"/>
        </w:rPr>
        <w:t xml:space="preserve"> of our essential biological nature.  Additionally</w:t>
      </w:r>
      <w:r>
        <w:rPr>
          <w:sz w:val="24"/>
          <w:szCs w:val="24"/>
        </w:rPr>
        <w:t xml:space="preserve">, we should interpret his discussion of evolution as an illustration of how our material lives are profoundly dependent upon and profoundly responsible for the care of others.  </w:t>
      </w:r>
    </w:p>
    <w:p w14:paraId="3A411B33" w14:textId="3070E131" w:rsidR="00540B7F" w:rsidRDefault="0045521E">
      <w:pPr>
        <w:pStyle w:val="Normal1"/>
        <w:spacing w:before="240" w:after="240" w:line="360" w:lineRule="auto"/>
        <w:rPr>
          <w:sz w:val="24"/>
          <w:szCs w:val="24"/>
        </w:rPr>
      </w:pPr>
      <w:r>
        <w:rPr>
          <w:sz w:val="24"/>
          <w:szCs w:val="24"/>
        </w:rPr>
        <w:t xml:space="preserve">During Kropotkin’s time, Darwin’s idea of natural selection had been reinterpreted by Herbert Spencer as a doctrine of “the survival of the fittest” which provided a scientific foundation for Hobbes’s model of the state of nature as a war for dominance.  In contrast, Kropotkin argued that the self-assertion of life already presupposes that living beings </w:t>
      </w:r>
      <w:del w:id="31" w:author="Joscelyn Jurich" w:date="2021-05-20T20:28:00Z">
        <w:r w:rsidDel="006215D6">
          <w:rPr>
            <w:sz w:val="24"/>
            <w:szCs w:val="24"/>
          </w:rPr>
          <w:delText xml:space="preserve">already </w:delText>
        </w:r>
      </w:del>
      <w:r>
        <w:rPr>
          <w:sz w:val="24"/>
          <w:szCs w:val="24"/>
        </w:rPr>
        <w:t>practice mutual support and mutual aid, “a feature of the greatest importance for the maintenance of life, the preservation of each species, and its further evolution,</w:t>
      </w:r>
      <w:r>
        <w:rPr>
          <w:sz w:val="24"/>
          <w:szCs w:val="24"/>
          <w:vertAlign w:val="superscript"/>
        </w:rPr>
        <w:footnoteReference w:id="9"/>
      </w:r>
      <w:r>
        <w:rPr>
          <w:sz w:val="24"/>
          <w:szCs w:val="24"/>
        </w:rPr>
        <w:t xml:space="preserve">” a commitment to maternal ethics that </w:t>
      </w:r>
      <w:r w:rsidR="00195A62">
        <w:rPr>
          <w:sz w:val="24"/>
          <w:szCs w:val="24"/>
        </w:rPr>
        <w:t>furnishes the ground for communal</w:t>
      </w:r>
      <w:r w:rsidR="002160FE">
        <w:rPr>
          <w:sz w:val="24"/>
          <w:szCs w:val="24"/>
        </w:rPr>
        <w:t xml:space="preserve"> existence and produces</w:t>
      </w:r>
      <w:r w:rsidR="00195A62">
        <w:rPr>
          <w:sz w:val="24"/>
          <w:szCs w:val="24"/>
        </w:rPr>
        <w:t xml:space="preserve"> the material basis </w:t>
      </w:r>
      <w:r w:rsidR="002160FE">
        <w:rPr>
          <w:sz w:val="24"/>
          <w:szCs w:val="24"/>
        </w:rPr>
        <w:t>for</w:t>
      </w:r>
      <w:r w:rsidR="00195A62">
        <w:rPr>
          <w:sz w:val="24"/>
          <w:szCs w:val="24"/>
        </w:rPr>
        <w:t xml:space="preserve"> </w:t>
      </w:r>
      <w:r w:rsidR="002160FE">
        <w:rPr>
          <w:sz w:val="24"/>
          <w:szCs w:val="24"/>
        </w:rPr>
        <w:t xml:space="preserve">sustaining biological life and satisfying our physical needs and desires. </w:t>
      </w:r>
    </w:p>
    <w:p w14:paraId="6EBD469F" w14:textId="77777777" w:rsidR="00540B7F" w:rsidRDefault="0045521E">
      <w:pPr>
        <w:pStyle w:val="Normal1"/>
        <w:spacing w:before="240" w:after="240" w:line="360" w:lineRule="auto"/>
        <w:rPr>
          <w:sz w:val="24"/>
          <w:szCs w:val="24"/>
        </w:rPr>
      </w:pPr>
      <w:r>
        <w:rPr>
          <w:sz w:val="24"/>
          <w:szCs w:val="24"/>
        </w:rPr>
        <w:t xml:space="preserve">Acknowledgement of our interlocking dependencies provides the basis for an anarchist society. Kropotkin </w:t>
      </w:r>
      <w:r w:rsidR="002160FE">
        <w:rPr>
          <w:sz w:val="24"/>
          <w:szCs w:val="24"/>
        </w:rPr>
        <w:t>claimed</w:t>
      </w:r>
      <w:r>
        <w:rPr>
          <w:sz w:val="24"/>
          <w:szCs w:val="24"/>
        </w:rPr>
        <w:t xml:space="preserve"> throughout his writings that individuals never provide the basis of their own existence: one’s own present position already depends upon a past created by others.  He </w:t>
      </w:r>
      <w:r w:rsidR="002160FE">
        <w:rPr>
          <w:sz w:val="24"/>
          <w:szCs w:val="24"/>
        </w:rPr>
        <w:t>asserted</w:t>
      </w:r>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0"/>
      </w:r>
      <w:r>
        <w:rPr>
          <w:sz w:val="24"/>
          <w:szCs w:val="24"/>
        </w:rPr>
        <w:t xml:space="preserve">”  </w:t>
      </w:r>
      <w:r w:rsidR="00A95D9D">
        <w:rPr>
          <w:sz w:val="24"/>
          <w:szCs w:val="24"/>
        </w:rPr>
        <w:t>O</w:t>
      </w:r>
      <w:r>
        <w:rPr>
          <w:sz w:val="24"/>
          <w:szCs w:val="24"/>
        </w:rPr>
        <w:t xml:space="preserve">ne’s </w:t>
      </w:r>
      <w:r w:rsidR="00A95D9D">
        <w:rPr>
          <w:sz w:val="24"/>
          <w:szCs w:val="24"/>
        </w:rPr>
        <w:t xml:space="preserve">own </w:t>
      </w:r>
      <w:r>
        <w:rPr>
          <w:sz w:val="24"/>
          <w:szCs w:val="24"/>
        </w:rPr>
        <w:t>birth</w:t>
      </w:r>
      <w:r w:rsidR="00A95D9D">
        <w:rPr>
          <w:sz w:val="24"/>
          <w:szCs w:val="24"/>
        </w:rPr>
        <w:t>, the origin</w:t>
      </w:r>
      <w:r w:rsidR="009A75C7">
        <w:rPr>
          <w:sz w:val="24"/>
          <w:szCs w:val="24"/>
        </w:rPr>
        <w:t xml:space="preserve"> that provides a first principle </w:t>
      </w:r>
      <w:proofErr w:type="spellStart"/>
      <w:r w:rsidR="009A75C7" w:rsidRPr="009A75C7">
        <w:rPr>
          <w:i/>
          <w:sz w:val="24"/>
          <w:szCs w:val="24"/>
        </w:rPr>
        <w:t>arche</w:t>
      </w:r>
      <w:proofErr w:type="spellEnd"/>
      <w:r w:rsidR="009A75C7">
        <w:rPr>
          <w:sz w:val="24"/>
          <w:szCs w:val="24"/>
        </w:rPr>
        <w:t xml:space="preserve"> of one’s present existence,</w:t>
      </w:r>
      <w:r>
        <w:rPr>
          <w:sz w:val="24"/>
          <w:szCs w:val="24"/>
        </w:rPr>
        <w:t xml:space="preserve"> is preceded by the anarchy of a past, by something that can never be assimilated as one’s own, an irreducible social and material debt to uncountable others.  </w:t>
      </w:r>
    </w:p>
    <w:p w14:paraId="6E4B2C75" w14:textId="77777777" w:rsidR="00540B7F" w:rsidRPr="00540B7F" w:rsidRDefault="003162DA">
      <w:pPr>
        <w:pStyle w:val="Normal1"/>
        <w:spacing w:before="240" w:after="240" w:line="360" w:lineRule="auto"/>
        <w:rPr>
          <w:i/>
          <w:sz w:val="24"/>
          <w:szCs w:val="24"/>
        </w:rPr>
      </w:pPr>
      <w:r w:rsidRPr="003162DA">
        <w:rPr>
          <w:i/>
          <w:sz w:val="24"/>
          <w:szCs w:val="24"/>
        </w:rPr>
        <w:lastRenderedPageBreak/>
        <w:t xml:space="preserve">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pursuit of profits distorts the degree to which each of us is radically dependent upon others for our </w:t>
      </w:r>
      <w:r w:rsidRPr="005B46C3">
        <w:rPr>
          <w:i/>
          <w:sz w:val="24"/>
          <w:szCs w:val="24"/>
          <w:highlight w:val="yellow"/>
          <w:rPrChange w:id="32" w:author="Joscelyn Jurich" w:date="2021-05-20T21:04:00Z">
            <w:rPr>
              <w:i/>
              <w:sz w:val="24"/>
              <w:szCs w:val="24"/>
            </w:rPr>
          </w:rPrChange>
        </w:rPr>
        <w:t>material existence</w:t>
      </w:r>
      <w:r w:rsidRPr="003162DA">
        <w:rPr>
          <w:i/>
          <w:sz w:val="24"/>
          <w:szCs w:val="24"/>
        </w:rPr>
        <w:t>. An anarchist society would instead recognize the profundity of this material dependency and would dedicate itself to satisfying human needs, sustaining each person’s well-being, and promoting their preservation, growth, and education.</w:t>
      </w:r>
    </w:p>
    <w:p w14:paraId="54F57785" w14:textId="77777777" w:rsidR="00540B7F" w:rsidRDefault="0045521E">
      <w:pPr>
        <w:pStyle w:val="Normal1"/>
        <w:spacing w:before="240" w:after="240" w:line="360" w:lineRule="auto"/>
        <w:rPr>
          <w:sz w:val="24"/>
          <w:szCs w:val="24"/>
        </w:rPr>
      </w:pPr>
      <w:r>
        <w:rPr>
          <w:sz w:val="24"/>
          <w:szCs w:val="24"/>
        </w:rPr>
        <w:t xml:space="preserve">Reading Kropotkin’s ideas through theories of maternity allows us to distinguish his anarcho-communism from political liberalism and from varieties of anarchism that are based solely on individual autonomy and voluntary association.  For example, Max </w:t>
      </w:r>
      <w:proofErr w:type="spellStart"/>
      <w:r>
        <w:rPr>
          <w:sz w:val="24"/>
          <w:szCs w:val="24"/>
        </w:rPr>
        <w:t>Stirner</w:t>
      </w:r>
      <w:proofErr w:type="spellEnd"/>
      <w:r>
        <w:rPr>
          <w:sz w:val="24"/>
          <w:szCs w:val="24"/>
        </w:rPr>
        <w:t xml:space="preserve"> argued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w:t>
      </w:r>
      <w:proofErr w:type="gramStart"/>
      <w:r>
        <w:rPr>
          <w:sz w:val="24"/>
          <w:szCs w:val="24"/>
        </w:rPr>
        <w:t>so</w:t>
      </w:r>
      <w:proofErr w:type="gramEnd"/>
      <w:r>
        <w:rPr>
          <w:sz w:val="24"/>
          <w:szCs w:val="24"/>
        </w:rPr>
        <w:t xml:space="preserve"> it is an — association.</w:t>
      </w:r>
      <w:r>
        <w:rPr>
          <w:sz w:val="24"/>
          <w:szCs w:val="24"/>
          <w:vertAlign w:val="superscript"/>
        </w:rPr>
        <w:footnoteReference w:id="11"/>
      </w:r>
      <w:r>
        <w:rPr>
          <w:sz w:val="24"/>
          <w:szCs w:val="24"/>
        </w:rPr>
        <w:t xml:space="preserve">”  </w:t>
      </w:r>
    </w:p>
    <w:p w14:paraId="67F6FC43" w14:textId="77777777" w:rsidR="00540B7F" w:rsidRDefault="0045521E">
      <w:pPr>
        <w:pStyle w:val="Normal1"/>
        <w:spacing w:before="240" w:after="240" w:line="360" w:lineRule="auto"/>
        <w:rPr>
          <w:sz w:val="24"/>
          <w:szCs w:val="24"/>
        </w:rPr>
      </w:pPr>
      <w:r>
        <w:rPr>
          <w:sz w:val="24"/>
          <w:szCs w:val="24"/>
        </w:rPr>
        <w:t xml:space="preserve">In contrast, Kropotkin always discussed voluntary associations as responses to </w:t>
      </w:r>
      <w:commentRangeStart w:id="33"/>
      <w:r>
        <w:rPr>
          <w:sz w:val="24"/>
          <w:szCs w:val="24"/>
        </w:rPr>
        <w:t xml:space="preserve">human needs </w:t>
      </w:r>
      <w:commentRangeEnd w:id="33"/>
      <w:r w:rsidR="005B46C3">
        <w:rPr>
          <w:rStyle w:val="CommentReference"/>
        </w:rPr>
        <w:commentReference w:id="33"/>
      </w:r>
      <w:r>
        <w:rPr>
          <w:sz w:val="24"/>
          <w:szCs w:val="24"/>
        </w:rPr>
        <w:t xml:space="preserve">rather than as vehicles for self-assertion.  Throughout </w:t>
      </w:r>
      <w:r>
        <w:rPr>
          <w:i/>
          <w:sz w:val="24"/>
          <w:szCs w:val="24"/>
        </w:rPr>
        <w:t xml:space="preserve">Conquest of Bread, </w:t>
      </w:r>
      <w:r>
        <w:rPr>
          <w:sz w:val="24"/>
          <w:szCs w:val="24"/>
        </w:rPr>
        <w:t xml:space="preserve">he prefigured the voluntary organization of society with examples of volunteers who self-organized to author dictionaries, open hospitals, enumerate dwelling places, conduct scholarly research, and perform a myriad of tasks to fulfill human needs.  These associations must be voluntary because state coercion and capitalist exploitation both impose additional sufferings and undermine social well-being in favor of individual profit.  Yet the voluntary quality of these organizations is always grounded on involuntary obligation and debt.  </w:t>
      </w:r>
    </w:p>
    <w:p w14:paraId="0938731B" w14:textId="77777777" w:rsidR="00C62BB3" w:rsidRDefault="0045521E">
      <w:pPr>
        <w:pStyle w:val="Normal1"/>
        <w:spacing w:before="240" w:after="240" w:line="360" w:lineRule="auto"/>
        <w:rPr>
          <w:sz w:val="24"/>
          <w:szCs w:val="24"/>
        </w:rPr>
      </w:pPr>
      <w:r>
        <w:rPr>
          <w:sz w:val="24"/>
          <w:szCs w:val="24"/>
        </w:rPr>
        <w:lastRenderedPageBreak/>
        <w:t xml:space="preserve">The interdependence that people establish through such associations is always a mode of </w:t>
      </w:r>
      <w:commentRangeStart w:id="34"/>
      <w:r>
        <w:rPr>
          <w:sz w:val="24"/>
          <w:szCs w:val="24"/>
        </w:rPr>
        <w:t>addressing the dependencies that constitute us and make us responsible for others</w:t>
      </w:r>
      <w:commentRangeEnd w:id="34"/>
      <w:r w:rsidR="001C533B">
        <w:rPr>
          <w:rStyle w:val="CommentReference"/>
        </w:rPr>
        <w:commentReference w:id="34"/>
      </w:r>
      <w:r>
        <w:rPr>
          <w:sz w:val="24"/>
          <w:szCs w:val="24"/>
        </w:rPr>
        <w:t>.  These obligations challenge us to organize an anarcho-communist society that will ethically respond to human needs and accommodate human dependencies, investing us with the freedom to establish</w:t>
      </w:r>
      <w:r w:rsidR="00A95D9D">
        <w:rPr>
          <w:sz w:val="24"/>
          <w:szCs w:val="24"/>
        </w:rPr>
        <w:t xml:space="preserve"> </w:t>
      </w:r>
      <w:r w:rsidR="00C62BB3">
        <w:rPr>
          <w:sz w:val="24"/>
          <w:szCs w:val="24"/>
        </w:rPr>
        <w:t xml:space="preserve">forms of social organization </w:t>
      </w:r>
      <w:r>
        <w:rPr>
          <w:sz w:val="24"/>
          <w:szCs w:val="24"/>
        </w:rPr>
        <w:t>that will meet these demands.</w:t>
      </w:r>
      <w:r w:rsidR="00C62BB3">
        <w:rPr>
          <w:sz w:val="24"/>
          <w:szCs w:val="24"/>
        </w:rPr>
        <w:t xml:space="preserve">  </w:t>
      </w:r>
    </w:p>
    <w:p w14:paraId="55A48157" w14:textId="776C12ED" w:rsidR="00593881" w:rsidRDefault="007A3A4F" w:rsidP="00097EBF">
      <w:pPr>
        <w:pStyle w:val="Normal1"/>
        <w:spacing w:before="240" w:after="240" w:line="360" w:lineRule="auto"/>
        <w:rPr>
          <w:sz w:val="24"/>
          <w:szCs w:val="24"/>
        </w:rPr>
      </w:pPr>
      <w:r>
        <w:rPr>
          <w:sz w:val="24"/>
          <w:szCs w:val="24"/>
        </w:rPr>
        <w:t xml:space="preserve">As </w:t>
      </w:r>
      <w:r w:rsidR="002B3E36">
        <w:rPr>
          <w:sz w:val="24"/>
          <w:szCs w:val="24"/>
        </w:rPr>
        <w:t>we search for models</w:t>
      </w:r>
      <w:r>
        <w:rPr>
          <w:sz w:val="24"/>
          <w:szCs w:val="24"/>
        </w:rPr>
        <w:t xml:space="preserve"> for anarcho</w:t>
      </w:r>
      <w:ins w:id="35" w:author="Joscelyn Jurich" w:date="2021-05-20T21:00:00Z">
        <w:r w:rsidR="002C4AA5">
          <w:rPr>
            <w:sz w:val="24"/>
            <w:szCs w:val="24"/>
          </w:rPr>
          <w:t>-</w:t>
        </w:r>
      </w:ins>
      <w:r>
        <w:rPr>
          <w:sz w:val="24"/>
          <w:szCs w:val="24"/>
        </w:rPr>
        <w:t xml:space="preserve">communist societies of care, we can </w:t>
      </w:r>
      <w:r w:rsidR="00C760AE">
        <w:rPr>
          <w:sz w:val="24"/>
          <w:szCs w:val="24"/>
        </w:rPr>
        <w:t>learn from the proposals of</w:t>
      </w:r>
      <w:r w:rsidR="002B3E36">
        <w:rPr>
          <w:sz w:val="24"/>
          <w:szCs w:val="24"/>
        </w:rPr>
        <w:t xml:space="preserve"> </w:t>
      </w:r>
      <w:r w:rsidR="00844BE0" w:rsidRPr="003A40E1">
        <w:rPr>
          <w:sz w:val="24"/>
          <w:szCs w:val="24"/>
        </w:rPr>
        <w:t xml:space="preserve">Leah Lakshmi </w:t>
      </w:r>
      <w:proofErr w:type="spellStart"/>
      <w:r w:rsidR="00844BE0" w:rsidRPr="003A40E1">
        <w:rPr>
          <w:sz w:val="24"/>
          <w:szCs w:val="24"/>
        </w:rPr>
        <w:t>Piepzna-Samarasinha</w:t>
      </w:r>
      <w:proofErr w:type="spellEnd"/>
      <w:r w:rsidR="00844BE0" w:rsidRPr="003A40E1">
        <w:rPr>
          <w:sz w:val="24"/>
          <w:szCs w:val="24"/>
        </w:rPr>
        <w:t xml:space="preserve"> for a Fair Trade Emotional Labor Economy.</w:t>
      </w:r>
      <w:r w:rsidR="00484294" w:rsidRPr="00A1214F">
        <w:rPr>
          <w:sz w:val="24"/>
          <w:szCs w:val="24"/>
          <w:vertAlign w:val="superscript"/>
        </w:rPr>
        <w:footnoteReference w:id="12"/>
      </w:r>
      <w:r w:rsidR="00844BE0" w:rsidRPr="00A1214F">
        <w:rPr>
          <w:sz w:val="24"/>
          <w:szCs w:val="24"/>
          <w:vertAlign w:val="superscript"/>
        </w:rPr>
        <w:t xml:space="preserve"> </w:t>
      </w:r>
      <w:r w:rsidR="00844BE0" w:rsidRPr="003A40E1">
        <w:rPr>
          <w:sz w:val="24"/>
          <w:szCs w:val="24"/>
        </w:rPr>
        <w:t xml:space="preserve"> </w:t>
      </w:r>
      <w:r w:rsidR="009D5F06" w:rsidRPr="003A40E1">
        <w:rPr>
          <w:sz w:val="24"/>
          <w:szCs w:val="24"/>
        </w:rPr>
        <w:t>She explains that</w:t>
      </w:r>
      <w:del w:id="36" w:author="Joscelyn Jurich" w:date="2021-05-20T20:40:00Z">
        <w:r w:rsidR="009D5F06" w:rsidRPr="003A40E1" w:rsidDel="005C747D">
          <w:rPr>
            <w:sz w:val="24"/>
            <w:szCs w:val="24"/>
          </w:rPr>
          <w:delText>,</w:delText>
        </w:r>
      </w:del>
      <w:r w:rsidR="009D5F06" w:rsidRPr="003A40E1">
        <w:rPr>
          <w:sz w:val="24"/>
          <w:szCs w:val="24"/>
        </w:rPr>
        <w:t xml:space="preserve"> within communities of queer and disabled persons, </w:t>
      </w:r>
      <w:r w:rsidR="003B47AB" w:rsidRPr="003A40E1">
        <w:rPr>
          <w:sz w:val="24"/>
          <w:szCs w:val="24"/>
        </w:rPr>
        <w:t xml:space="preserve">the </w:t>
      </w:r>
      <w:r w:rsidR="009D5F06" w:rsidRPr="003A40E1">
        <w:rPr>
          <w:sz w:val="24"/>
          <w:szCs w:val="24"/>
        </w:rPr>
        <w:t xml:space="preserve">care </w:t>
      </w:r>
      <w:r w:rsidR="003B47AB" w:rsidRPr="003A40E1">
        <w:rPr>
          <w:sz w:val="24"/>
          <w:szCs w:val="24"/>
        </w:rPr>
        <w:t xml:space="preserve">of others </w:t>
      </w:r>
      <w:r w:rsidR="009D5F06" w:rsidRPr="003A40E1">
        <w:rPr>
          <w:sz w:val="24"/>
          <w:szCs w:val="24"/>
        </w:rPr>
        <w:t xml:space="preserve">is experienced as an urgent matter of survival: </w:t>
      </w:r>
      <w:r w:rsidR="00CF0BD9" w:rsidRPr="003A40E1">
        <w:rPr>
          <w:sz w:val="24"/>
          <w:szCs w:val="24"/>
        </w:rPr>
        <w:t>“</w:t>
      </w:r>
      <w:r w:rsidR="005A2A97" w:rsidRPr="003A40E1">
        <w:rPr>
          <w:sz w:val="24"/>
          <w:szCs w:val="24"/>
        </w:rPr>
        <w:t xml:space="preserve">your life as a working class or poor and/or sex working and/or disabled and/or Black or brown femme person has taught you that </w:t>
      </w:r>
      <w:r w:rsidR="00844BE0" w:rsidRPr="009D2855">
        <w:rPr>
          <w:sz w:val="24"/>
          <w:szCs w:val="24"/>
        </w:rPr>
        <w:t>the only damn way you or anybody survives is</w:t>
      </w:r>
      <w:r w:rsidR="00844BE0">
        <w:rPr>
          <w:sz w:val="24"/>
          <w:szCs w:val="24"/>
        </w:rPr>
        <w:t xml:space="preserve"> </w:t>
      </w:r>
      <w:r w:rsidR="00844BE0" w:rsidRPr="009D2855">
        <w:rPr>
          <w:sz w:val="24"/>
          <w:szCs w:val="24"/>
        </w:rPr>
        <w:t>by helping each other. No institutions exist to help us survive—we survive because of each other.</w:t>
      </w:r>
      <w:r w:rsidR="00844BE0">
        <w:rPr>
          <w:sz w:val="24"/>
          <w:szCs w:val="24"/>
        </w:rPr>
        <w:t>”</w:t>
      </w:r>
      <w:r w:rsidR="0062103F">
        <w:rPr>
          <w:sz w:val="24"/>
          <w:szCs w:val="24"/>
        </w:rPr>
        <w:t xml:space="preserve">  </w:t>
      </w:r>
      <w:r w:rsidR="00614984">
        <w:rPr>
          <w:sz w:val="24"/>
          <w:szCs w:val="24"/>
        </w:rPr>
        <w:t>The</w:t>
      </w:r>
      <w:r w:rsidR="00B602D3">
        <w:rPr>
          <w:sz w:val="24"/>
          <w:szCs w:val="24"/>
        </w:rPr>
        <w:t xml:space="preserve"> </w:t>
      </w:r>
      <w:commentRangeStart w:id="37"/>
      <w:r w:rsidR="0061091C">
        <w:rPr>
          <w:sz w:val="24"/>
          <w:szCs w:val="24"/>
        </w:rPr>
        <w:t xml:space="preserve">everyday intensity of this necessity </w:t>
      </w:r>
      <w:commentRangeEnd w:id="37"/>
      <w:r w:rsidR="006E0185">
        <w:rPr>
          <w:rStyle w:val="CommentReference"/>
        </w:rPr>
        <w:commentReference w:id="37"/>
      </w:r>
      <w:r w:rsidR="0061091C">
        <w:rPr>
          <w:sz w:val="24"/>
          <w:szCs w:val="24"/>
        </w:rPr>
        <w:t>has</w:t>
      </w:r>
      <w:r w:rsidR="005371D2">
        <w:rPr>
          <w:sz w:val="24"/>
          <w:szCs w:val="24"/>
        </w:rPr>
        <w:t xml:space="preserve"> made apparent the imbalances within </w:t>
      </w:r>
      <w:r w:rsidR="003E5484">
        <w:rPr>
          <w:sz w:val="24"/>
          <w:szCs w:val="24"/>
        </w:rPr>
        <w:t xml:space="preserve">these networks: </w:t>
      </w:r>
      <w:r w:rsidR="00384968">
        <w:rPr>
          <w:sz w:val="24"/>
          <w:szCs w:val="24"/>
        </w:rPr>
        <w:t>namel</w:t>
      </w:r>
      <w:r w:rsidR="00A82265">
        <w:rPr>
          <w:sz w:val="24"/>
          <w:szCs w:val="24"/>
        </w:rPr>
        <w:t xml:space="preserve">y, </w:t>
      </w:r>
      <w:r w:rsidR="00384968">
        <w:rPr>
          <w:sz w:val="24"/>
          <w:szCs w:val="24"/>
        </w:rPr>
        <w:t xml:space="preserve">persons perceived as femmes or as feminine </w:t>
      </w:r>
      <w:r w:rsidR="003A3450">
        <w:rPr>
          <w:sz w:val="24"/>
          <w:szCs w:val="24"/>
        </w:rPr>
        <w:t xml:space="preserve">are often treated as </w:t>
      </w:r>
      <w:r w:rsidR="00BB3820">
        <w:rPr>
          <w:sz w:val="24"/>
          <w:szCs w:val="24"/>
        </w:rPr>
        <w:t xml:space="preserve">resources to be exploited, </w:t>
      </w:r>
      <w:r w:rsidR="00A82265">
        <w:rPr>
          <w:sz w:val="24"/>
          <w:szCs w:val="24"/>
        </w:rPr>
        <w:t xml:space="preserve">as </w:t>
      </w:r>
      <w:r w:rsidR="0062465E">
        <w:rPr>
          <w:sz w:val="24"/>
          <w:szCs w:val="24"/>
        </w:rPr>
        <w:t>“</w:t>
      </w:r>
      <w:r w:rsidR="00D435F5">
        <w:rPr>
          <w:sz w:val="24"/>
          <w:szCs w:val="24"/>
        </w:rPr>
        <w:t>mommies</w:t>
      </w:r>
      <w:r w:rsidR="0062465E">
        <w:rPr>
          <w:sz w:val="24"/>
          <w:szCs w:val="24"/>
        </w:rPr>
        <w:t xml:space="preserve">” who </w:t>
      </w:r>
      <w:r w:rsidR="00D435F5">
        <w:rPr>
          <w:sz w:val="24"/>
          <w:szCs w:val="24"/>
        </w:rPr>
        <w:t>are</w:t>
      </w:r>
      <w:r w:rsidR="0062465E">
        <w:rPr>
          <w:sz w:val="24"/>
          <w:szCs w:val="24"/>
        </w:rPr>
        <w:t xml:space="preserve"> </w:t>
      </w:r>
      <w:r w:rsidR="00BB3820">
        <w:rPr>
          <w:sz w:val="24"/>
          <w:szCs w:val="24"/>
        </w:rPr>
        <w:t xml:space="preserve">always available </w:t>
      </w:r>
      <w:r w:rsidR="001F7B89">
        <w:rPr>
          <w:sz w:val="24"/>
          <w:szCs w:val="24"/>
        </w:rPr>
        <w:t xml:space="preserve">to provide support for </w:t>
      </w:r>
      <w:r w:rsidR="00A82265">
        <w:rPr>
          <w:sz w:val="24"/>
          <w:szCs w:val="24"/>
        </w:rPr>
        <w:t xml:space="preserve">the </w:t>
      </w:r>
      <w:r w:rsidR="001F7B89">
        <w:rPr>
          <w:sz w:val="24"/>
          <w:szCs w:val="24"/>
        </w:rPr>
        <w:t>needs, desires and demands</w:t>
      </w:r>
      <w:r w:rsidR="0062465E">
        <w:rPr>
          <w:sz w:val="24"/>
          <w:szCs w:val="24"/>
        </w:rPr>
        <w:t xml:space="preserve"> of others</w:t>
      </w:r>
      <w:r w:rsidR="001F7B89">
        <w:rPr>
          <w:sz w:val="24"/>
          <w:szCs w:val="24"/>
        </w:rPr>
        <w:t xml:space="preserve">.  </w:t>
      </w:r>
      <w:proofErr w:type="spellStart"/>
      <w:r w:rsidR="00B27004" w:rsidRPr="003A40E1">
        <w:rPr>
          <w:sz w:val="24"/>
          <w:szCs w:val="24"/>
        </w:rPr>
        <w:t>Piepzna-Samarasinha</w:t>
      </w:r>
      <w:proofErr w:type="spellEnd"/>
      <w:r w:rsidR="00673EA7" w:rsidRPr="003A40E1">
        <w:rPr>
          <w:sz w:val="24"/>
          <w:szCs w:val="24"/>
        </w:rPr>
        <w:t xml:space="preserve"> </w:t>
      </w:r>
      <w:r w:rsidR="001E6DF0" w:rsidRPr="003A40E1">
        <w:rPr>
          <w:sz w:val="24"/>
          <w:szCs w:val="24"/>
        </w:rPr>
        <w:t xml:space="preserve">prompts us to </w:t>
      </w:r>
      <w:r w:rsidR="00C22F86">
        <w:rPr>
          <w:sz w:val="24"/>
          <w:szCs w:val="24"/>
        </w:rPr>
        <w:t>acknowledge</w:t>
      </w:r>
      <w:r w:rsidR="001E6DF0" w:rsidRPr="003A40E1">
        <w:rPr>
          <w:sz w:val="24"/>
          <w:szCs w:val="24"/>
        </w:rPr>
        <w:t xml:space="preserve"> </w:t>
      </w:r>
      <w:commentRangeStart w:id="38"/>
      <w:r w:rsidR="00F906B9" w:rsidRPr="003A40E1">
        <w:rPr>
          <w:sz w:val="24"/>
          <w:szCs w:val="24"/>
        </w:rPr>
        <w:t xml:space="preserve">this emotional labor </w:t>
      </w:r>
      <w:r w:rsidR="00673EA7" w:rsidRPr="003A40E1">
        <w:rPr>
          <w:sz w:val="24"/>
          <w:szCs w:val="24"/>
        </w:rPr>
        <w:t>as work</w:t>
      </w:r>
      <w:r w:rsidR="009812C2" w:rsidRPr="003A40E1">
        <w:rPr>
          <w:sz w:val="24"/>
          <w:szCs w:val="24"/>
        </w:rPr>
        <w:t>,</w:t>
      </w:r>
      <w:r w:rsidR="00F906B9" w:rsidRPr="003A40E1">
        <w:rPr>
          <w:sz w:val="24"/>
          <w:szCs w:val="24"/>
        </w:rPr>
        <w:t xml:space="preserve"> </w:t>
      </w:r>
      <w:commentRangeEnd w:id="38"/>
      <w:r w:rsidR="00BA4955">
        <w:rPr>
          <w:rStyle w:val="CommentReference"/>
        </w:rPr>
        <w:commentReference w:id="38"/>
      </w:r>
      <w:r w:rsidR="003A40E1" w:rsidRPr="003A40E1">
        <w:rPr>
          <w:sz w:val="24"/>
          <w:szCs w:val="24"/>
        </w:rPr>
        <w:t xml:space="preserve">and to </w:t>
      </w:r>
      <w:r w:rsidR="00C22F86">
        <w:rPr>
          <w:sz w:val="24"/>
          <w:szCs w:val="24"/>
        </w:rPr>
        <w:t>recognize</w:t>
      </w:r>
      <w:r w:rsidR="003A40E1" w:rsidRPr="003A40E1">
        <w:rPr>
          <w:sz w:val="24"/>
          <w:szCs w:val="24"/>
        </w:rPr>
        <w:t xml:space="preserve"> and recompense th</w:t>
      </w:r>
      <w:r w:rsidR="00C22F86">
        <w:rPr>
          <w:sz w:val="24"/>
          <w:szCs w:val="24"/>
        </w:rPr>
        <w:t>ose who perform it</w:t>
      </w:r>
      <w:r w:rsidR="00367865">
        <w:rPr>
          <w:sz w:val="24"/>
          <w:szCs w:val="24"/>
        </w:rPr>
        <w:t>,</w:t>
      </w:r>
      <w:r w:rsidR="0012738E">
        <w:rPr>
          <w:sz w:val="24"/>
          <w:szCs w:val="24"/>
        </w:rPr>
        <w:t xml:space="preserve"> </w:t>
      </w:r>
      <w:r w:rsidR="00061A0F">
        <w:rPr>
          <w:sz w:val="24"/>
          <w:szCs w:val="24"/>
        </w:rPr>
        <w:t>which</w:t>
      </w:r>
      <w:r w:rsidR="00367865">
        <w:rPr>
          <w:sz w:val="24"/>
          <w:szCs w:val="24"/>
        </w:rPr>
        <w:t xml:space="preserve"> is not only fair in itself but will also </w:t>
      </w:r>
      <w:r w:rsidR="00061A0F">
        <w:rPr>
          <w:sz w:val="24"/>
          <w:szCs w:val="24"/>
        </w:rPr>
        <w:t>help to nourish a culture of mutual care</w:t>
      </w:r>
      <w:r w:rsidR="00996189">
        <w:rPr>
          <w:sz w:val="24"/>
          <w:szCs w:val="24"/>
        </w:rPr>
        <w:t xml:space="preserve">. </w:t>
      </w:r>
      <w:r w:rsidR="00367865">
        <w:rPr>
          <w:sz w:val="24"/>
          <w:szCs w:val="24"/>
        </w:rPr>
        <w:t xml:space="preserve"> By the sa</w:t>
      </w:r>
      <w:r w:rsidR="0061750E">
        <w:rPr>
          <w:sz w:val="24"/>
          <w:szCs w:val="24"/>
        </w:rPr>
        <w:t xml:space="preserve">me token, as we </w:t>
      </w:r>
      <w:r w:rsidR="00CB470F">
        <w:rPr>
          <w:sz w:val="24"/>
          <w:szCs w:val="24"/>
        </w:rPr>
        <w:t>realize</w:t>
      </w:r>
      <w:r w:rsidR="00DA4F84">
        <w:rPr>
          <w:sz w:val="24"/>
          <w:szCs w:val="24"/>
        </w:rPr>
        <w:t xml:space="preserve"> the extent to which our everyday lives depend upon others </w:t>
      </w:r>
      <w:r w:rsidR="00CB470F">
        <w:rPr>
          <w:sz w:val="24"/>
          <w:szCs w:val="24"/>
        </w:rPr>
        <w:t xml:space="preserve">and become conscious of </w:t>
      </w:r>
      <w:r w:rsidR="00960EBF">
        <w:rPr>
          <w:sz w:val="24"/>
          <w:szCs w:val="24"/>
        </w:rPr>
        <w:t>how much</w:t>
      </w:r>
      <w:r w:rsidR="00CB470F">
        <w:rPr>
          <w:sz w:val="24"/>
          <w:szCs w:val="24"/>
        </w:rPr>
        <w:t xml:space="preserve"> labor has been expended to sustain us, we can become more deliberate about creating a society that both </w:t>
      </w:r>
      <w:r w:rsidR="00960EBF">
        <w:rPr>
          <w:sz w:val="24"/>
          <w:szCs w:val="24"/>
        </w:rPr>
        <w:t xml:space="preserve">allows people to receive the care they need and sustains those who provide </w:t>
      </w:r>
      <w:commentRangeStart w:id="39"/>
      <w:r w:rsidR="00960EBF">
        <w:rPr>
          <w:sz w:val="24"/>
          <w:szCs w:val="24"/>
        </w:rPr>
        <w:t>care</w:t>
      </w:r>
      <w:commentRangeEnd w:id="39"/>
      <w:r w:rsidR="002C4AA5">
        <w:rPr>
          <w:rStyle w:val="CommentReference"/>
        </w:rPr>
        <w:commentReference w:id="39"/>
      </w:r>
      <w:r w:rsidR="00960EBF">
        <w:rPr>
          <w:sz w:val="24"/>
          <w:szCs w:val="24"/>
        </w:rPr>
        <w:t xml:space="preserve">. </w:t>
      </w:r>
    </w:p>
    <w:sectPr w:rsidR="00593881" w:rsidSect="00540B7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celyn Jurich" w:date="2021-05-20T20:44:00Z" w:initials="JJ">
    <w:p w14:paraId="15863A81" w14:textId="5A9C4FE1" w:rsidR="00200FAF" w:rsidRDefault="00200FAF">
      <w:pPr>
        <w:pStyle w:val="CommentText"/>
      </w:pPr>
      <w:r>
        <w:rPr>
          <w:rStyle w:val="CommentReference"/>
        </w:rPr>
        <w:annotationRef/>
      </w:r>
      <w:r>
        <w:t>Mother or simply maternal?</w:t>
      </w:r>
    </w:p>
  </w:comment>
  <w:comment w:id="1" w:author="Joscelyn Jurich" w:date="2021-05-20T20:44:00Z" w:initials="JJ">
    <w:p w14:paraId="5A1AD16E" w14:textId="2AFD3DB4" w:rsidR="00200FAF" w:rsidRDefault="00200FAF">
      <w:pPr>
        <w:pStyle w:val="CommentText"/>
      </w:pPr>
      <w:r>
        <w:rPr>
          <w:rStyle w:val="CommentReference"/>
        </w:rPr>
        <w:annotationRef/>
      </w:r>
      <w:r>
        <w:t xml:space="preserve">A lovely and fitting quote – I wonder </w:t>
      </w:r>
      <w:r w:rsidR="00410422">
        <w:t xml:space="preserve">if it could be even slightly </w:t>
      </w:r>
      <w:r>
        <w:t>integrated into the text.</w:t>
      </w:r>
    </w:p>
  </w:comment>
  <w:comment w:id="2" w:author="Joscelyn Jurich" w:date="2021-05-20T19:51:00Z" w:initials="JJ">
    <w:p w14:paraId="4DD5C8F1" w14:textId="77777777" w:rsidR="009E16EC" w:rsidRDefault="00E75BE7">
      <w:pPr>
        <w:pStyle w:val="CommentText"/>
      </w:pPr>
      <w:r>
        <w:rPr>
          <w:rStyle w:val="CommentReference"/>
        </w:rPr>
        <w:annotationRef/>
      </w:r>
      <w:r>
        <w:t>Is it always necessarily reactive?</w:t>
      </w:r>
    </w:p>
  </w:comment>
  <w:comment w:id="17" w:author="Joscelyn Jurich" w:date="2021-05-20T20:01:00Z" w:initials="JJ">
    <w:p w14:paraId="5209C660" w14:textId="31746F2C" w:rsidR="00AC5A11" w:rsidRDefault="00AC5A11">
      <w:pPr>
        <w:pStyle w:val="CommentText"/>
      </w:pPr>
      <w:r>
        <w:rPr>
          <w:rStyle w:val="CommentReference"/>
        </w:rPr>
        <w:annotationRef/>
      </w:r>
      <w:r w:rsidR="00CD2847">
        <w:t>Do we, though? And what happens when we depend upon each other/others but they do not reciprocate our dependence with care or do not even recognize it?</w:t>
      </w:r>
    </w:p>
  </w:comment>
  <w:comment w:id="20" w:author="Joscelyn Jurich" w:date="2021-05-20T20:07:00Z" w:initials="JJ">
    <w:p w14:paraId="0FCBA4DB" w14:textId="49A71F42" w:rsidR="00D05A1B" w:rsidRDefault="00D05A1B">
      <w:pPr>
        <w:pStyle w:val="CommentText"/>
      </w:pPr>
      <w:r>
        <w:rPr>
          <w:rStyle w:val="CommentReference"/>
        </w:rPr>
        <w:annotationRef/>
      </w:r>
      <w:r>
        <w:t>I wonder about this similarly as in above comment. Necessarily nested relationships?</w:t>
      </w:r>
    </w:p>
  </w:comment>
  <w:comment w:id="25" w:author="Joscelyn Jurich" w:date="2021-05-20T20:25:00Z" w:initials="JJ">
    <w:p w14:paraId="23E6D854" w14:textId="4FDB7052" w:rsidR="006215D6" w:rsidRDefault="006215D6">
      <w:pPr>
        <w:pStyle w:val="CommentText"/>
      </w:pPr>
      <w:r>
        <w:rPr>
          <w:rStyle w:val="CommentReference"/>
        </w:rPr>
        <w:annotationRef/>
      </w:r>
      <w:r>
        <w:t xml:space="preserve">And </w:t>
      </w:r>
      <w:proofErr w:type="gramStart"/>
      <w:r>
        <w:t>also</w:t>
      </w:r>
      <w:proofErr w:type="gramEnd"/>
      <w:r>
        <w:t xml:space="preserve"> often degrades the unwaged forms of such practices</w:t>
      </w:r>
    </w:p>
  </w:comment>
  <w:comment w:id="33" w:author="Joscelyn Jurich" w:date="2021-05-20T21:01:00Z" w:initials="JJ">
    <w:p w14:paraId="6779B5FB" w14:textId="0F1D9128" w:rsidR="005B46C3" w:rsidRDefault="005B46C3">
      <w:pPr>
        <w:pStyle w:val="CommentText"/>
      </w:pPr>
      <w:r>
        <w:rPr>
          <w:rStyle w:val="CommentReference"/>
        </w:rPr>
        <w:annotationRef/>
      </w:r>
      <w:r>
        <w:t>Material but not only?</w:t>
      </w:r>
    </w:p>
  </w:comment>
  <w:comment w:id="34" w:author="Joscelyn Jurich" w:date="2021-05-20T20:39:00Z" w:initials="JJ">
    <w:p w14:paraId="432D18D1" w14:textId="7A95AED3" w:rsidR="001C533B" w:rsidRDefault="001C533B">
      <w:pPr>
        <w:pStyle w:val="CommentText"/>
      </w:pPr>
      <w:r>
        <w:rPr>
          <w:rStyle w:val="CommentReference"/>
        </w:rPr>
        <w:annotationRef/>
      </w:r>
      <w:r>
        <w:t xml:space="preserve">Again, I wonder if dependency necessarily creates a sense of responsibility for others. </w:t>
      </w:r>
    </w:p>
  </w:comment>
  <w:comment w:id="37" w:author="Joscelyn Jurich" w:date="2021-05-20T21:23:00Z" w:initials="JJ">
    <w:p w14:paraId="3F139D31" w14:textId="6DFF9229" w:rsidR="006E0185" w:rsidRDefault="006E0185">
      <w:pPr>
        <w:pStyle w:val="CommentText"/>
      </w:pPr>
      <w:r>
        <w:rPr>
          <w:rStyle w:val="CommentReference"/>
        </w:rPr>
        <w:annotationRef/>
      </w:r>
      <w:r>
        <w:t>Is this the cause and/or something else?</w:t>
      </w:r>
    </w:p>
  </w:comment>
  <w:comment w:id="38" w:author="Joscelyn Jurich" w:date="2021-05-20T21:17:00Z" w:initials="JJ">
    <w:p w14:paraId="17CBAC45" w14:textId="7FAD86A6" w:rsidR="00BA4955" w:rsidRDefault="00BA4955">
      <w:pPr>
        <w:pStyle w:val="CommentText"/>
      </w:pPr>
      <w:r>
        <w:rPr>
          <w:rStyle w:val="CommentReference"/>
        </w:rPr>
        <w:annotationRef/>
      </w:r>
      <w:r>
        <w:t xml:space="preserve">Does that recognition rectify </w:t>
      </w:r>
      <w:r w:rsidR="006E0185">
        <w:t>the marginalization of some b/c their maternal or supposed maternal qualities?</w:t>
      </w:r>
    </w:p>
  </w:comment>
  <w:comment w:id="39" w:author="Joscelyn Jurich" w:date="2021-05-20T20:59:00Z" w:initials="JJ">
    <w:p w14:paraId="79295582" w14:textId="62E347B5" w:rsidR="002C4AA5" w:rsidRDefault="002C4AA5">
      <w:pPr>
        <w:pStyle w:val="CommentText"/>
      </w:pPr>
      <w:r>
        <w:rPr>
          <w:rStyle w:val="CommentReference"/>
        </w:rPr>
        <w:annotationRef/>
      </w:r>
      <w:r>
        <w:t>I think the last paragraph works</w:t>
      </w:r>
      <w:r w:rsidR="000A3274">
        <w:t xml:space="preserve"> generally,</w:t>
      </w:r>
      <w:r>
        <w:t xml:space="preserve"> but I wonder if there is some way to </w:t>
      </w:r>
      <w:r w:rsidR="00AB70EF">
        <w:t xml:space="preserve">briefly </w:t>
      </w:r>
      <w:r w:rsidR="005B46C3">
        <w:t xml:space="preserve">bring </w:t>
      </w:r>
      <w:r w:rsidR="00AB70EF">
        <w:t xml:space="preserve">in </w:t>
      </w:r>
      <w:r w:rsidR="005B46C3">
        <w:t xml:space="preserve">Kropotkin </w:t>
      </w:r>
      <w:r w:rsidR="00A1610F">
        <w:t xml:space="preserve">and Levinas </w:t>
      </w:r>
      <w:r w:rsidR="005B46C3">
        <w:t>again.</w:t>
      </w:r>
      <w:r w:rsidR="000A3274">
        <w:t xml:space="preserve">  I like the complications you bring up in this paragraph and wonder more about them [as noted].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863A81" w15:done="0"/>
  <w15:commentEx w15:paraId="5A1AD16E" w15:done="0"/>
  <w15:commentEx w15:paraId="4DD5C8F1" w15:done="0"/>
  <w15:commentEx w15:paraId="5209C660" w15:done="0"/>
  <w15:commentEx w15:paraId="0FCBA4DB" w15:done="0"/>
  <w15:commentEx w15:paraId="23E6D854" w15:done="0"/>
  <w15:commentEx w15:paraId="6779B5FB" w15:done="0"/>
  <w15:commentEx w15:paraId="432D18D1" w15:done="0"/>
  <w15:commentEx w15:paraId="3F139D31" w15:done="0"/>
  <w15:commentEx w15:paraId="17CBAC45" w15:done="0"/>
  <w15:commentEx w15:paraId="792955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863A81" w16cid:durableId="245148C3"/>
  <w16cid:commentId w16cid:paraId="5A1AD16E" w16cid:durableId="24514896"/>
  <w16cid:commentId w16cid:paraId="4DD5C8F1" w16cid:durableId="24513C39"/>
  <w16cid:commentId w16cid:paraId="5209C660" w16cid:durableId="24513EA5"/>
  <w16cid:commentId w16cid:paraId="0FCBA4DB" w16cid:durableId="24514002"/>
  <w16cid:commentId w16cid:paraId="23E6D854" w16cid:durableId="2451444B"/>
  <w16cid:commentId w16cid:paraId="6779B5FB" w16cid:durableId="24514CA9"/>
  <w16cid:commentId w16cid:paraId="432D18D1" w16cid:durableId="24514795"/>
  <w16cid:commentId w16cid:paraId="3F139D31" w16cid:durableId="245151B9"/>
  <w16cid:commentId w16cid:paraId="17CBAC45" w16cid:durableId="24515085"/>
  <w16cid:commentId w16cid:paraId="79295582" w16cid:durableId="24514C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5C58A" w14:textId="77777777" w:rsidR="008F337A" w:rsidRDefault="008F337A" w:rsidP="00540B7F">
      <w:pPr>
        <w:spacing w:line="240" w:lineRule="auto"/>
      </w:pPr>
      <w:r>
        <w:separator/>
      </w:r>
    </w:p>
  </w:endnote>
  <w:endnote w:type="continuationSeparator" w:id="0">
    <w:p w14:paraId="5F601537" w14:textId="77777777" w:rsidR="008F337A" w:rsidRDefault="008F337A" w:rsidP="00540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7B804" w14:textId="77777777" w:rsidR="008F337A" w:rsidRDefault="008F337A" w:rsidP="00540B7F">
      <w:pPr>
        <w:spacing w:line="240" w:lineRule="auto"/>
      </w:pPr>
      <w:r>
        <w:separator/>
      </w:r>
    </w:p>
  </w:footnote>
  <w:footnote w:type="continuationSeparator" w:id="0">
    <w:p w14:paraId="3362267E" w14:textId="77777777" w:rsidR="008F337A" w:rsidRDefault="008F337A" w:rsidP="00540B7F">
      <w:pPr>
        <w:spacing w:line="240" w:lineRule="auto"/>
      </w:pPr>
      <w:r>
        <w:continuationSeparator/>
      </w:r>
    </w:p>
  </w:footnote>
  <w:footnote w:id="1">
    <w:p w14:paraId="19CF9C47" w14:textId="77777777" w:rsidR="00540B7F" w:rsidRDefault="0045521E">
      <w:pPr>
        <w:pStyle w:val="Normal1"/>
        <w:spacing w:line="240" w:lineRule="auto"/>
        <w:rPr>
          <w:sz w:val="16"/>
          <w:szCs w:val="16"/>
        </w:rPr>
      </w:pPr>
      <w:r>
        <w:rPr>
          <w:vertAlign w:val="superscript"/>
        </w:rPr>
        <w:footnoteRef/>
      </w:r>
      <w:r>
        <w:rPr>
          <w:sz w:val="16"/>
          <w:szCs w:val="16"/>
        </w:rPr>
        <w:t xml:space="preserve"> </w:t>
      </w:r>
      <w:proofErr w:type="spellStart"/>
      <w:r>
        <w:rPr>
          <w:i/>
          <w:sz w:val="16"/>
          <w:szCs w:val="16"/>
        </w:rPr>
        <w:t>Karaniya</w:t>
      </w:r>
      <w:proofErr w:type="spellEnd"/>
      <w:r>
        <w:rPr>
          <w:i/>
          <w:sz w:val="16"/>
          <w:szCs w:val="16"/>
        </w:rPr>
        <w:t xml:space="preserve"> Metta Sutta: The Buddha's Words on Loving-Kindness</w:t>
      </w:r>
      <w:r>
        <w:rPr>
          <w:sz w:val="16"/>
          <w:szCs w:val="16"/>
        </w:rPr>
        <w:t>, tr. The Amaravati Sangha, 2004,</w:t>
      </w:r>
      <w:hyperlink r:id="rId1">
        <w:r>
          <w:rPr>
            <w:sz w:val="16"/>
            <w:szCs w:val="16"/>
          </w:rPr>
          <w:t xml:space="preserve"> </w:t>
        </w:r>
      </w:hyperlink>
      <w:hyperlink r:id="rId2">
        <w:r>
          <w:rPr>
            <w:color w:val="1155CC"/>
            <w:sz w:val="16"/>
            <w:szCs w:val="16"/>
            <w:u w:val="single"/>
          </w:rPr>
          <w:t>https://www.accesstoinsight.org/tipitaka/kn/snp/snp.1.08.amar.html</w:t>
        </w:r>
      </w:hyperlink>
      <w:r>
        <w:rPr>
          <w:sz w:val="16"/>
          <w:szCs w:val="16"/>
        </w:rPr>
        <w:t xml:space="preserve"> (accessed January 1, 2021)</w:t>
      </w:r>
    </w:p>
  </w:footnote>
  <w:footnote w:id="2">
    <w:p w14:paraId="4CAB169A" w14:textId="77777777" w:rsidR="00540B7F" w:rsidRDefault="0045521E">
      <w:pPr>
        <w:pStyle w:val="Normal1"/>
        <w:spacing w:line="240" w:lineRule="auto"/>
        <w:rPr>
          <w:sz w:val="16"/>
          <w:szCs w:val="16"/>
        </w:rPr>
      </w:pPr>
      <w:r>
        <w:rPr>
          <w:vertAlign w:val="superscript"/>
        </w:rPr>
        <w:footnoteRef/>
      </w:r>
      <w:r>
        <w:rPr>
          <w:sz w:val="16"/>
          <w:szCs w:val="16"/>
        </w:rPr>
        <w:t xml:space="preserve"> Malatesta, </w:t>
      </w:r>
      <w:proofErr w:type="spellStart"/>
      <w:r>
        <w:rPr>
          <w:sz w:val="16"/>
          <w:szCs w:val="16"/>
        </w:rPr>
        <w:t>Errico</w:t>
      </w:r>
      <w:proofErr w:type="spellEnd"/>
      <w:r>
        <w:rPr>
          <w:sz w:val="16"/>
          <w:szCs w:val="16"/>
        </w:rPr>
        <w:t xml:space="preserve">: </w:t>
      </w:r>
      <w:r>
        <w:rPr>
          <w:i/>
          <w:sz w:val="16"/>
          <w:szCs w:val="16"/>
        </w:rPr>
        <w:t xml:space="preserve">Life and Ideas: The Anarchist Writings of </w:t>
      </w:r>
      <w:proofErr w:type="spellStart"/>
      <w:r>
        <w:rPr>
          <w:i/>
          <w:sz w:val="16"/>
          <w:szCs w:val="16"/>
        </w:rPr>
        <w:t>Errico</w:t>
      </w:r>
      <w:proofErr w:type="spellEnd"/>
      <w:r>
        <w:rPr>
          <w:i/>
          <w:sz w:val="16"/>
          <w:szCs w:val="16"/>
        </w:rPr>
        <w:t xml:space="preserve"> Malatesta</w:t>
      </w:r>
      <w:r>
        <w:rPr>
          <w:sz w:val="16"/>
          <w:szCs w:val="16"/>
        </w:rPr>
        <w:t>, ed. Vernon Richards and Carl Levy, Oakland, PM Press, Oakland CA, 2015, p. 242.</w:t>
      </w:r>
    </w:p>
  </w:footnote>
  <w:footnote w:id="3">
    <w:p w14:paraId="5A8EDE5F" w14:textId="77777777" w:rsidR="00540B7F" w:rsidRDefault="0045521E">
      <w:pPr>
        <w:pStyle w:val="Normal1"/>
        <w:spacing w:line="240" w:lineRule="auto"/>
        <w:rPr>
          <w:sz w:val="16"/>
          <w:szCs w:val="16"/>
        </w:rPr>
      </w:pPr>
      <w:r>
        <w:rPr>
          <w:vertAlign w:val="superscript"/>
        </w:rPr>
        <w:footnoteRef/>
      </w:r>
      <w:r>
        <w:rPr>
          <w:sz w:val="16"/>
          <w:szCs w:val="16"/>
        </w:rPr>
        <w:t xml:space="preserve"> Hobbes, Thomas: </w:t>
      </w:r>
      <w:r>
        <w:rPr>
          <w:i/>
          <w:sz w:val="16"/>
          <w:szCs w:val="16"/>
        </w:rPr>
        <w:t xml:space="preserve">De </w:t>
      </w:r>
      <w:proofErr w:type="spellStart"/>
      <w:r>
        <w:rPr>
          <w:i/>
          <w:sz w:val="16"/>
          <w:szCs w:val="16"/>
        </w:rPr>
        <w:t>Cive</w:t>
      </w:r>
      <w:proofErr w:type="spellEnd"/>
      <w:r>
        <w:rPr>
          <w:sz w:val="16"/>
          <w:szCs w:val="16"/>
        </w:rPr>
        <w:t>, Oxford, Oxford University Press, 1983, p. 117.</w:t>
      </w:r>
    </w:p>
  </w:footnote>
  <w:footnote w:id="4">
    <w:p w14:paraId="35F5C6D7" w14:textId="77777777" w:rsidR="00540B7F" w:rsidRDefault="0045521E">
      <w:pPr>
        <w:pStyle w:val="Normal1"/>
        <w:spacing w:line="240" w:lineRule="auto"/>
        <w:rPr>
          <w:sz w:val="16"/>
          <w:szCs w:val="16"/>
        </w:rPr>
      </w:pPr>
      <w:r>
        <w:rPr>
          <w:vertAlign w:val="superscript"/>
        </w:rPr>
        <w:footnoteRef/>
      </w:r>
      <w:r>
        <w:rPr>
          <w:sz w:val="16"/>
          <w:szCs w:val="16"/>
        </w:rPr>
        <w:t xml:space="preserve"> </w:t>
      </w:r>
      <w:proofErr w:type="spellStart"/>
      <w:r>
        <w:rPr>
          <w:sz w:val="16"/>
          <w:szCs w:val="16"/>
        </w:rPr>
        <w:t>Glazebrook</w:t>
      </w:r>
      <w:proofErr w:type="spellEnd"/>
      <w:r>
        <w:rPr>
          <w:sz w:val="16"/>
          <w:szCs w:val="16"/>
        </w:rPr>
        <w:t xml:space="preserve">, Trish: “Architecture against mortality,” </w:t>
      </w:r>
      <w:r>
        <w:rPr>
          <w:i/>
          <w:sz w:val="16"/>
          <w:szCs w:val="16"/>
        </w:rPr>
        <w:t>Interfaces,</w:t>
      </w:r>
      <w:r>
        <w:rPr>
          <w:sz w:val="16"/>
          <w:szCs w:val="16"/>
        </w:rPr>
        <w:t xml:space="preserve"> 21/22(1), 51-58, p. 52</w:t>
      </w:r>
    </w:p>
  </w:footnote>
  <w:footnote w:id="5">
    <w:p w14:paraId="30DA0843" w14:textId="77777777" w:rsidR="00540B7F" w:rsidRDefault="0045521E">
      <w:pPr>
        <w:pStyle w:val="Normal1"/>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xml:space="preserve">, trans. Alphonso </w:t>
      </w:r>
      <w:proofErr w:type="spellStart"/>
      <w:r>
        <w:rPr>
          <w:color w:val="333333"/>
          <w:sz w:val="16"/>
          <w:szCs w:val="16"/>
        </w:rPr>
        <w:t>Lingis</w:t>
      </w:r>
      <w:proofErr w:type="spellEnd"/>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6">
    <w:p w14:paraId="377BCA3B" w14:textId="77777777" w:rsidR="00375032" w:rsidRDefault="00375032">
      <w:pPr>
        <w:pStyle w:val="FootnoteText"/>
      </w:pPr>
      <w:r>
        <w:rPr>
          <w:rStyle w:val="FootnoteReference"/>
        </w:rPr>
        <w:footnoteRef/>
      </w:r>
      <w:r>
        <w:t xml:space="preserve"> </w:t>
      </w:r>
      <w:proofErr w:type="spellStart"/>
      <w:r w:rsidR="007E5C7A">
        <w:rPr>
          <w:sz w:val="16"/>
          <w:szCs w:val="16"/>
        </w:rPr>
        <w:t>Kittay</w:t>
      </w:r>
      <w:proofErr w:type="spellEnd"/>
      <w:r w:rsidR="007E5C7A">
        <w:rPr>
          <w:sz w:val="16"/>
          <w:szCs w:val="16"/>
        </w:rPr>
        <w:t xml:space="preserve">, Eva Feder: </w:t>
      </w:r>
      <w:r w:rsidR="007E5C7A">
        <w:rPr>
          <w:i/>
          <w:sz w:val="16"/>
          <w:szCs w:val="16"/>
        </w:rPr>
        <w:t>Love’s Labor: Essays on Women, Equality, and Dependency</w:t>
      </w:r>
      <w:r w:rsidR="007E5C7A">
        <w:rPr>
          <w:sz w:val="16"/>
          <w:szCs w:val="16"/>
        </w:rPr>
        <w:t>, New York, Routledge, 1998, p. 68.</w:t>
      </w:r>
    </w:p>
  </w:footnote>
  <w:footnote w:id="7">
    <w:p w14:paraId="230A15BF" w14:textId="77777777" w:rsidR="00540B7F" w:rsidRDefault="0045521E">
      <w:pPr>
        <w:pStyle w:val="Normal1"/>
        <w:spacing w:line="240" w:lineRule="auto"/>
        <w:rPr>
          <w:sz w:val="16"/>
          <w:szCs w:val="16"/>
        </w:rPr>
      </w:pPr>
      <w:r>
        <w:rPr>
          <w:vertAlign w:val="superscript"/>
        </w:rPr>
        <w:footnoteRef/>
      </w:r>
      <w:r>
        <w:rPr>
          <w:sz w:val="16"/>
          <w:szCs w:val="16"/>
        </w:rPr>
        <w:t xml:space="preserve"> </w:t>
      </w:r>
      <w:r w:rsidR="007E5C7A">
        <w:rPr>
          <w:sz w:val="16"/>
          <w:szCs w:val="16"/>
        </w:rPr>
        <w:t>Ibid</w:t>
      </w:r>
      <w:r>
        <w:rPr>
          <w:sz w:val="16"/>
          <w:szCs w:val="16"/>
        </w:rPr>
        <w:t>, p. 109</w:t>
      </w:r>
    </w:p>
  </w:footnote>
  <w:footnote w:id="8">
    <w:p w14:paraId="54F111D5" w14:textId="77777777" w:rsidR="00540B7F" w:rsidRDefault="0045521E">
      <w:pPr>
        <w:pStyle w:val="Normal1"/>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9">
    <w:p w14:paraId="3F46033A" w14:textId="77777777" w:rsidR="00540B7F" w:rsidRDefault="0045521E">
      <w:pPr>
        <w:pStyle w:val="Normal1"/>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0">
    <w:p w14:paraId="7BF6A2A8" w14:textId="77777777" w:rsidR="00540B7F" w:rsidRDefault="0045521E">
      <w:pPr>
        <w:pStyle w:val="Normal1"/>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1">
    <w:p w14:paraId="3FCAF806" w14:textId="77777777" w:rsidR="00540B7F" w:rsidRPr="00642ECA" w:rsidRDefault="0045521E">
      <w:pPr>
        <w:pStyle w:val="Normal1"/>
        <w:spacing w:line="240" w:lineRule="auto"/>
        <w:rPr>
          <w:sz w:val="16"/>
          <w:szCs w:val="16"/>
          <w:lang w:val="de-DE"/>
        </w:rPr>
      </w:pPr>
      <w:r>
        <w:rPr>
          <w:vertAlign w:val="superscript"/>
        </w:rPr>
        <w:footnoteRef/>
      </w:r>
      <w:r>
        <w:rPr>
          <w:sz w:val="16"/>
          <w:szCs w:val="16"/>
        </w:rPr>
        <w:t xml:space="preserve"> </w:t>
      </w:r>
      <w:proofErr w:type="spellStart"/>
      <w:r>
        <w:rPr>
          <w:sz w:val="16"/>
          <w:szCs w:val="16"/>
        </w:rPr>
        <w:t>Stirner</w:t>
      </w:r>
      <w:proofErr w:type="spellEnd"/>
      <w:r>
        <w:rPr>
          <w:sz w:val="16"/>
          <w:szCs w:val="16"/>
        </w:rPr>
        <w:t xml:space="preserve">, Max: </w:t>
      </w:r>
      <w:r>
        <w:rPr>
          <w:i/>
          <w:sz w:val="16"/>
          <w:szCs w:val="16"/>
        </w:rPr>
        <w:t xml:space="preserve">The Unique and Its Property, </w:t>
      </w:r>
      <w:r>
        <w:rPr>
          <w:sz w:val="16"/>
          <w:szCs w:val="16"/>
        </w:rPr>
        <w:t xml:space="preserve">tr. </w:t>
      </w:r>
      <w:proofErr w:type="spellStart"/>
      <w:r w:rsidRPr="00642ECA">
        <w:rPr>
          <w:sz w:val="16"/>
          <w:szCs w:val="16"/>
          <w:lang w:val="de-DE"/>
        </w:rPr>
        <w:t>Wolfi</w:t>
      </w:r>
      <w:proofErr w:type="spellEnd"/>
      <w:r w:rsidRPr="00642ECA">
        <w:rPr>
          <w:sz w:val="16"/>
          <w:szCs w:val="16"/>
          <w:lang w:val="de-DE"/>
        </w:rPr>
        <w:t xml:space="preserve"> Landstreicher, Baltimore, Underworld </w:t>
      </w:r>
      <w:proofErr w:type="spellStart"/>
      <w:r w:rsidRPr="00642ECA">
        <w:rPr>
          <w:sz w:val="16"/>
          <w:szCs w:val="16"/>
          <w:lang w:val="de-DE"/>
        </w:rPr>
        <w:t>Amusements</w:t>
      </w:r>
      <w:proofErr w:type="spellEnd"/>
      <w:r w:rsidRPr="00642ECA">
        <w:rPr>
          <w:sz w:val="16"/>
          <w:szCs w:val="16"/>
          <w:lang w:val="de-DE"/>
        </w:rPr>
        <w:t>, 2017, p. 324</w:t>
      </w:r>
    </w:p>
  </w:footnote>
  <w:footnote w:id="12">
    <w:p w14:paraId="6899D4B8" w14:textId="77777777" w:rsidR="00484294" w:rsidRPr="006B11AB" w:rsidRDefault="00484294" w:rsidP="006B11AB">
      <w:pPr>
        <w:pStyle w:val="Normal1"/>
        <w:spacing w:line="240" w:lineRule="auto"/>
        <w:rPr>
          <w:vertAlign w:val="superscript"/>
        </w:rPr>
      </w:pPr>
      <w:r w:rsidRPr="006B11AB">
        <w:rPr>
          <w:vertAlign w:val="superscript"/>
        </w:rPr>
        <w:footnoteRef/>
      </w:r>
      <w:r w:rsidRPr="006B11AB">
        <w:rPr>
          <w:vertAlign w:val="superscript"/>
        </w:rPr>
        <w:t xml:space="preserve"> </w:t>
      </w:r>
      <w:proofErr w:type="spellStart"/>
      <w:r w:rsidR="006B11AB" w:rsidRPr="006B11AB">
        <w:rPr>
          <w:vertAlign w:val="superscript"/>
        </w:rPr>
        <w:t>Piepzna-Samarasinha</w:t>
      </w:r>
      <w:proofErr w:type="spellEnd"/>
      <w:r w:rsidR="006B11AB" w:rsidRPr="006B11AB">
        <w:rPr>
          <w:vertAlign w:val="superscript"/>
        </w:rPr>
        <w:t>, Leah Lakshmi. “</w:t>
      </w:r>
      <w:r w:rsidRPr="006B11AB">
        <w:rPr>
          <w:vertAlign w:val="superscript"/>
        </w:rPr>
        <w:t>Modest Proposal for a Fai</w:t>
      </w:r>
      <w:r w:rsidR="006B11AB">
        <w:rPr>
          <w:vertAlign w:val="superscript"/>
        </w:rPr>
        <w:t xml:space="preserve">r Trade Emotional Labor Economy </w:t>
      </w:r>
      <w:r w:rsidRPr="006B11AB">
        <w:rPr>
          <w:vertAlign w:val="superscript"/>
        </w:rPr>
        <w:t>(Centered by Disabled, Femme of Color, Working Class/Poor Genius</w:t>
      </w:r>
      <w:proofErr w:type="gramStart"/>
      <w:r w:rsidRPr="006B11AB">
        <w:rPr>
          <w:vertAlign w:val="superscript"/>
        </w:rPr>
        <w:t>)</w:t>
      </w:r>
      <w:r w:rsidR="006B11AB">
        <w:rPr>
          <w:vertAlign w:val="superscript"/>
        </w:rPr>
        <w:t xml:space="preserve">”  </w:t>
      </w:r>
      <w:r w:rsidR="006B11AB" w:rsidRPr="0062103F">
        <w:rPr>
          <w:i/>
          <w:vertAlign w:val="superscript"/>
        </w:rPr>
        <w:t>Bitch</w:t>
      </w:r>
      <w:proofErr w:type="gramEnd"/>
      <w:r w:rsidR="006B11AB" w:rsidRPr="0062103F">
        <w:rPr>
          <w:i/>
          <w:vertAlign w:val="superscript"/>
        </w:rPr>
        <w:t xml:space="preserve"> Media</w:t>
      </w:r>
      <w:r w:rsidR="006B11AB">
        <w:rPr>
          <w:vertAlign w:val="superscript"/>
        </w:rPr>
        <w:t xml:space="preserve">, 13 </w:t>
      </w:r>
      <w:r w:rsidRPr="006B11AB">
        <w:rPr>
          <w:vertAlign w:val="superscript"/>
        </w:rPr>
        <w:t>July 2017</w:t>
      </w:r>
      <w:r w:rsidR="006B11AB">
        <w:rPr>
          <w:vertAlign w:val="superscript"/>
        </w:rPr>
        <w:t xml:space="preserve">, </w:t>
      </w:r>
      <w:r w:rsidRPr="006B11AB">
        <w:rPr>
          <w:vertAlign w:val="superscript"/>
        </w:rPr>
        <w:t>https://www.bitchmedia.org/article/modest-proposal-fair-trade-emotional-labor-economy/centered-disabled-femme-color-working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celyn Jurich">
    <w15:presenceInfo w15:providerId="None" w15:userId="Joscelyn Ju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7F"/>
    <w:rsid w:val="000277BD"/>
    <w:rsid w:val="000367D6"/>
    <w:rsid w:val="00061A0F"/>
    <w:rsid w:val="0007167A"/>
    <w:rsid w:val="00077B99"/>
    <w:rsid w:val="00097EBF"/>
    <w:rsid w:val="000A3274"/>
    <w:rsid w:val="000B3654"/>
    <w:rsid w:val="000C1A02"/>
    <w:rsid w:val="000F3F76"/>
    <w:rsid w:val="001041A1"/>
    <w:rsid w:val="00107E54"/>
    <w:rsid w:val="0011453B"/>
    <w:rsid w:val="001233C5"/>
    <w:rsid w:val="0012738E"/>
    <w:rsid w:val="00127959"/>
    <w:rsid w:val="00167744"/>
    <w:rsid w:val="001713B6"/>
    <w:rsid w:val="00195A62"/>
    <w:rsid w:val="001C533B"/>
    <w:rsid w:val="001E6DF0"/>
    <w:rsid w:val="001F7B89"/>
    <w:rsid w:val="00200FAF"/>
    <w:rsid w:val="0020394A"/>
    <w:rsid w:val="002160FE"/>
    <w:rsid w:val="00216C66"/>
    <w:rsid w:val="00240EB1"/>
    <w:rsid w:val="00251534"/>
    <w:rsid w:val="00273D51"/>
    <w:rsid w:val="0027433C"/>
    <w:rsid w:val="002A1B3B"/>
    <w:rsid w:val="002B3E36"/>
    <w:rsid w:val="002C4AA5"/>
    <w:rsid w:val="002D25B8"/>
    <w:rsid w:val="00313253"/>
    <w:rsid w:val="003162DA"/>
    <w:rsid w:val="00324568"/>
    <w:rsid w:val="00336F98"/>
    <w:rsid w:val="00356141"/>
    <w:rsid w:val="00357DA1"/>
    <w:rsid w:val="00367865"/>
    <w:rsid w:val="00375032"/>
    <w:rsid w:val="0038394D"/>
    <w:rsid w:val="00384968"/>
    <w:rsid w:val="003A20B0"/>
    <w:rsid w:val="003A3450"/>
    <w:rsid w:val="003A40E1"/>
    <w:rsid w:val="003B47AB"/>
    <w:rsid w:val="003B4BC8"/>
    <w:rsid w:val="003E5484"/>
    <w:rsid w:val="00410422"/>
    <w:rsid w:val="00451BB8"/>
    <w:rsid w:val="0045521E"/>
    <w:rsid w:val="00470036"/>
    <w:rsid w:val="00484294"/>
    <w:rsid w:val="004D17D1"/>
    <w:rsid w:val="004F0A50"/>
    <w:rsid w:val="004F23E7"/>
    <w:rsid w:val="004F7967"/>
    <w:rsid w:val="00517942"/>
    <w:rsid w:val="005371D2"/>
    <w:rsid w:val="00540B7F"/>
    <w:rsid w:val="005513E7"/>
    <w:rsid w:val="00593881"/>
    <w:rsid w:val="005A2A97"/>
    <w:rsid w:val="005B46C3"/>
    <w:rsid w:val="005C56D0"/>
    <w:rsid w:val="005C747D"/>
    <w:rsid w:val="005D0DB0"/>
    <w:rsid w:val="005D1E68"/>
    <w:rsid w:val="00606A4D"/>
    <w:rsid w:val="0061091C"/>
    <w:rsid w:val="00614984"/>
    <w:rsid w:val="0061750E"/>
    <w:rsid w:val="00620C0B"/>
    <w:rsid w:val="0062103F"/>
    <w:rsid w:val="006215D6"/>
    <w:rsid w:val="0062465E"/>
    <w:rsid w:val="00625706"/>
    <w:rsid w:val="00642ECA"/>
    <w:rsid w:val="00666638"/>
    <w:rsid w:val="00667BD6"/>
    <w:rsid w:val="00673EA7"/>
    <w:rsid w:val="0068345A"/>
    <w:rsid w:val="00691F38"/>
    <w:rsid w:val="006B11AB"/>
    <w:rsid w:val="006B5249"/>
    <w:rsid w:val="006C7F47"/>
    <w:rsid w:val="006E0185"/>
    <w:rsid w:val="007000C6"/>
    <w:rsid w:val="00705066"/>
    <w:rsid w:val="0072571A"/>
    <w:rsid w:val="007300A4"/>
    <w:rsid w:val="00732442"/>
    <w:rsid w:val="00762A0E"/>
    <w:rsid w:val="00766FE0"/>
    <w:rsid w:val="007974A0"/>
    <w:rsid w:val="00797D8B"/>
    <w:rsid w:val="007A3A4F"/>
    <w:rsid w:val="007E5C7A"/>
    <w:rsid w:val="00804A66"/>
    <w:rsid w:val="00831A76"/>
    <w:rsid w:val="00844BE0"/>
    <w:rsid w:val="00877FCA"/>
    <w:rsid w:val="008A726D"/>
    <w:rsid w:val="008C7FDD"/>
    <w:rsid w:val="008D4AD4"/>
    <w:rsid w:val="008F337A"/>
    <w:rsid w:val="008F3A50"/>
    <w:rsid w:val="00960EBF"/>
    <w:rsid w:val="0097752B"/>
    <w:rsid w:val="009812C2"/>
    <w:rsid w:val="009871D9"/>
    <w:rsid w:val="00996189"/>
    <w:rsid w:val="009A2C26"/>
    <w:rsid w:val="009A75C7"/>
    <w:rsid w:val="009C702F"/>
    <w:rsid w:val="009D2855"/>
    <w:rsid w:val="009D5F06"/>
    <w:rsid w:val="009D75AE"/>
    <w:rsid w:val="009E16EC"/>
    <w:rsid w:val="00A04BF2"/>
    <w:rsid w:val="00A1214F"/>
    <w:rsid w:val="00A1610F"/>
    <w:rsid w:val="00A21522"/>
    <w:rsid w:val="00A5078A"/>
    <w:rsid w:val="00A53A15"/>
    <w:rsid w:val="00A82265"/>
    <w:rsid w:val="00A8438E"/>
    <w:rsid w:val="00A95D9D"/>
    <w:rsid w:val="00A974C6"/>
    <w:rsid w:val="00AB70EF"/>
    <w:rsid w:val="00AC5A11"/>
    <w:rsid w:val="00AD6171"/>
    <w:rsid w:val="00B27004"/>
    <w:rsid w:val="00B37CCD"/>
    <w:rsid w:val="00B602D3"/>
    <w:rsid w:val="00BA3482"/>
    <w:rsid w:val="00BA3E6D"/>
    <w:rsid w:val="00BA4955"/>
    <w:rsid w:val="00BB3820"/>
    <w:rsid w:val="00BB6372"/>
    <w:rsid w:val="00BC79CC"/>
    <w:rsid w:val="00C1257E"/>
    <w:rsid w:val="00C22F86"/>
    <w:rsid w:val="00C42E63"/>
    <w:rsid w:val="00C5673E"/>
    <w:rsid w:val="00C62BB3"/>
    <w:rsid w:val="00C74C97"/>
    <w:rsid w:val="00C760AE"/>
    <w:rsid w:val="00C80910"/>
    <w:rsid w:val="00CB470F"/>
    <w:rsid w:val="00CD27C1"/>
    <w:rsid w:val="00CD2847"/>
    <w:rsid w:val="00CE42AB"/>
    <w:rsid w:val="00CE68AC"/>
    <w:rsid w:val="00CF0BD9"/>
    <w:rsid w:val="00CF119C"/>
    <w:rsid w:val="00D05A1B"/>
    <w:rsid w:val="00D435F5"/>
    <w:rsid w:val="00D47280"/>
    <w:rsid w:val="00DA4F84"/>
    <w:rsid w:val="00DB17ED"/>
    <w:rsid w:val="00DB6C10"/>
    <w:rsid w:val="00E1420E"/>
    <w:rsid w:val="00E33907"/>
    <w:rsid w:val="00E75BE7"/>
    <w:rsid w:val="00EC224D"/>
    <w:rsid w:val="00F04857"/>
    <w:rsid w:val="00F11D72"/>
    <w:rsid w:val="00F462EF"/>
    <w:rsid w:val="00F55734"/>
    <w:rsid w:val="00F906B9"/>
    <w:rsid w:val="00FA3FCB"/>
    <w:rsid w:val="00FD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92DA"/>
  <w15:docId w15:val="{E5560217-DDC6-164E-B9AF-642ABE76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0B0"/>
  </w:style>
  <w:style w:type="paragraph" w:styleId="Heading1">
    <w:name w:val="heading 1"/>
    <w:basedOn w:val="Normal1"/>
    <w:next w:val="Normal1"/>
    <w:rsid w:val="00540B7F"/>
    <w:pPr>
      <w:keepNext/>
      <w:keepLines/>
      <w:spacing w:before="400" w:after="120"/>
      <w:outlineLvl w:val="0"/>
    </w:pPr>
    <w:rPr>
      <w:sz w:val="40"/>
      <w:szCs w:val="40"/>
    </w:rPr>
  </w:style>
  <w:style w:type="paragraph" w:styleId="Heading2">
    <w:name w:val="heading 2"/>
    <w:basedOn w:val="Normal1"/>
    <w:next w:val="Normal1"/>
    <w:rsid w:val="00540B7F"/>
    <w:pPr>
      <w:keepNext/>
      <w:keepLines/>
      <w:spacing w:before="360" w:after="120"/>
      <w:outlineLvl w:val="1"/>
    </w:pPr>
    <w:rPr>
      <w:sz w:val="32"/>
      <w:szCs w:val="32"/>
    </w:rPr>
  </w:style>
  <w:style w:type="paragraph" w:styleId="Heading3">
    <w:name w:val="heading 3"/>
    <w:basedOn w:val="Normal1"/>
    <w:next w:val="Normal1"/>
    <w:rsid w:val="00540B7F"/>
    <w:pPr>
      <w:keepNext/>
      <w:keepLines/>
      <w:spacing w:before="320" w:after="80"/>
      <w:outlineLvl w:val="2"/>
    </w:pPr>
    <w:rPr>
      <w:color w:val="434343"/>
      <w:sz w:val="28"/>
      <w:szCs w:val="28"/>
    </w:rPr>
  </w:style>
  <w:style w:type="paragraph" w:styleId="Heading4">
    <w:name w:val="heading 4"/>
    <w:basedOn w:val="Normal1"/>
    <w:next w:val="Normal1"/>
    <w:rsid w:val="00540B7F"/>
    <w:pPr>
      <w:keepNext/>
      <w:keepLines/>
      <w:spacing w:before="280" w:after="80"/>
      <w:outlineLvl w:val="3"/>
    </w:pPr>
    <w:rPr>
      <w:color w:val="666666"/>
      <w:sz w:val="24"/>
      <w:szCs w:val="24"/>
    </w:rPr>
  </w:style>
  <w:style w:type="paragraph" w:styleId="Heading5">
    <w:name w:val="heading 5"/>
    <w:basedOn w:val="Normal1"/>
    <w:next w:val="Normal1"/>
    <w:rsid w:val="00540B7F"/>
    <w:pPr>
      <w:keepNext/>
      <w:keepLines/>
      <w:spacing w:before="240" w:after="80"/>
      <w:outlineLvl w:val="4"/>
    </w:pPr>
    <w:rPr>
      <w:color w:val="666666"/>
    </w:rPr>
  </w:style>
  <w:style w:type="paragraph" w:styleId="Heading6">
    <w:name w:val="heading 6"/>
    <w:basedOn w:val="Normal1"/>
    <w:next w:val="Normal1"/>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40B7F"/>
  </w:style>
  <w:style w:type="paragraph" w:styleId="Title">
    <w:name w:val="Title"/>
    <w:basedOn w:val="Normal1"/>
    <w:next w:val="Normal1"/>
    <w:rsid w:val="00540B7F"/>
    <w:pPr>
      <w:keepNext/>
      <w:keepLines/>
      <w:spacing w:after="60"/>
    </w:pPr>
    <w:rPr>
      <w:sz w:val="52"/>
      <w:szCs w:val="52"/>
    </w:rPr>
  </w:style>
  <w:style w:type="paragraph" w:styleId="Subtitle">
    <w:name w:val="Subtitle"/>
    <w:basedOn w:val="Normal1"/>
    <w:next w:val="Normal1"/>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 w:type="paragraph" w:styleId="FootnoteText">
    <w:name w:val="footnote text"/>
    <w:basedOn w:val="Normal"/>
    <w:link w:val="FootnoteTextChar"/>
    <w:uiPriority w:val="99"/>
    <w:semiHidden/>
    <w:unhideWhenUsed/>
    <w:rsid w:val="00375032"/>
    <w:pPr>
      <w:spacing w:line="240" w:lineRule="auto"/>
    </w:pPr>
    <w:rPr>
      <w:sz w:val="20"/>
      <w:szCs w:val="20"/>
    </w:rPr>
  </w:style>
  <w:style w:type="character" w:customStyle="1" w:styleId="FootnoteTextChar">
    <w:name w:val="Footnote Text Char"/>
    <w:basedOn w:val="DefaultParagraphFont"/>
    <w:link w:val="FootnoteText"/>
    <w:uiPriority w:val="99"/>
    <w:semiHidden/>
    <w:rsid w:val="00375032"/>
    <w:rPr>
      <w:sz w:val="20"/>
      <w:szCs w:val="20"/>
    </w:rPr>
  </w:style>
  <w:style w:type="character" w:styleId="FootnoteReference">
    <w:name w:val="footnote reference"/>
    <w:basedOn w:val="DefaultParagraphFont"/>
    <w:uiPriority w:val="99"/>
    <w:semiHidden/>
    <w:unhideWhenUsed/>
    <w:rsid w:val="00375032"/>
    <w:rPr>
      <w:vertAlign w:val="superscript"/>
    </w:rPr>
  </w:style>
  <w:style w:type="paragraph" w:styleId="EndnoteText">
    <w:name w:val="endnote text"/>
    <w:basedOn w:val="Normal"/>
    <w:link w:val="EndnoteTextChar"/>
    <w:uiPriority w:val="99"/>
    <w:semiHidden/>
    <w:unhideWhenUsed/>
    <w:rsid w:val="00FA3FCB"/>
    <w:pPr>
      <w:spacing w:line="240" w:lineRule="auto"/>
    </w:pPr>
    <w:rPr>
      <w:sz w:val="20"/>
      <w:szCs w:val="20"/>
    </w:rPr>
  </w:style>
  <w:style w:type="character" w:customStyle="1" w:styleId="EndnoteTextChar">
    <w:name w:val="Endnote Text Char"/>
    <w:basedOn w:val="DefaultParagraphFont"/>
    <w:link w:val="EndnoteText"/>
    <w:uiPriority w:val="99"/>
    <w:semiHidden/>
    <w:rsid w:val="00FA3FCB"/>
    <w:rPr>
      <w:sz w:val="20"/>
      <w:szCs w:val="20"/>
    </w:rPr>
  </w:style>
  <w:style w:type="character" w:styleId="EndnoteReference">
    <w:name w:val="endnote reference"/>
    <w:basedOn w:val="DefaultParagraphFont"/>
    <w:uiPriority w:val="99"/>
    <w:semiHidden/>
    <w:unhideWhenUsed/>
    <w:rsid w:val="00FA3FCB"/>
    <w:rPr>
      <w:vertAlign w:val="superscript"/>
    </w:rPr>
  </w:style>
  <w:style w:type="character" w:styleId="Strong">
    <w:name w:val="Strong"/>
    <w:basedOn w:val="DefaultParagraphFont"/>
    <w:uiPriority w:val="22"/>
    <w:qFormat/>
    <w:rsid w:val="006B11AB"/>
    <w:rPr>
      <w:b/>
      <w:bCs/>
    </w:rPr>
  </w:style>
  <w:style w:type="character" w:styleId="Hyperlink">
    <w:name w:val="Hyperlink"/>
    <w:basedOn w:val="DefaultParagraphFont"/>
    <w:uiPriority w:val="99"/>
    <w:semiHidden/>
    <w:unhideWhenUsed/>
    <w:rsid w:val="006B11AB"/>
    <w:rPr>
      <w:color w:val="0000FF"/>
      <w:u w:val="single"/>
    </w:rPr>
  </w:style>
  <w:style w:type="paragraph" w:styleId="CommentSubject">
    <w:name w:val="annotation subject"/>
    <w:basedOn w:val="CommentText"/>
    <w:next w:val="CommentText"/>
    <w:link w:val="CommentSubjectChar"/>
    <w:uiPriority w:val="99"/>
    <w:semiHidden/>
    <w:unhideWhenUsed/>
    <w:rsid w:val="00E75BE7"/>
    <w:rPr>
      <w:b/>
      <w:bCs/>
    </w:rPr>
  </w:style>
  <w:style w:type="character" w:customStyle="1" w:styleId="CommentSubjectChar">
    <w:name w:val="Comment Subject Char"/>
    <w:basedOn w:val="CommentTextChar"/>
    <w:link w:val="CommentSubject"/>
    <w:uiPriority w:val="99"/>
    <w:semiHidden/>
    <w:rsid w:val="00E75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5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5546">
          <w:marLeft w:val="0"/>
          <w:marRight w:val="0"/>
          <w:marTop w:val="0"/>
          <w:marBottom w:val="0"/>
          <w:divBdr>
            <w:top w:val="none" w:sz="0" w:space="0" w:color="auto"/>
            <w:left w:val="none" w:sz="0" w:space="0" w:color="auto"/>
            <w:bottom w:val="none" w:sz="0" w:space="0" w:color="auto"/>
            <w:right w:val="none" w:sz="0" w:space="0" w:color="auto"/>
          </w:divBdr>
          <w:divsChild>
            <w:div w:id="1967002517">
              <w:marLeft w:val="0"/>
              <w:marRight w:val="0"/>
              <w:marTop w:val="0"/>
              <w:marBottom w:val="0"/>
              <w:divBdr>
                <w:top w:val="none" w:sz="0" w:space="0" w:color="auto"/>
                <w:left w:val="none" w:sz="0" w:space="0" w:color="auto"/>
                <w:bottom w:val="none" w:sz="0" w:space="0" w:color="auto"/>
                <w:right w:val="none" w:sz="0" w:space="0" w:color="auto"/>
              </w:divBdr>
              <w:divsChild>
                <w:div w:id="1871142345">
                  <w:marLeft w:val="0"/>
                  <w:marRight w:val="0"/>
                  <w:marTop w:val="0"/>
                  <w:marBottom w:val="0"/>
                  <w:divBdr>
                    <w:top w:val="none" w:sz="0" w:space="0" w:color="auto"/>
                    <w:left w:val="none" w:sz="0" w:space="0" w:color="auto"/>
                    <w:bottom w:val="none" w:sz="0" w:space="0" w:color="auto"/>
                    <w:right w:val="none" w:sz="0" w:space="0" w:color="auto"/>
                  </w:divBdr>
                </w:div>
                <w:div w:id="2027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4233">
      <w:bodyDiv w:val="1"/>
      <w:marLeft w:val="0"/>
      <w:marRight w:val="0"/>
      <w:marTop w:val="0"/>
      <w:marBottom w:val="0"/>
      <w:divBdr>
        <w:top w:val="none" w:sz="0" w:space="0" w:color="auto"/>
        <w:left w:val="none" w:sz="0" w:space="0" w:color="auto"/>
        <w:bottom w:val="none" w:sz="0" w:space="0" w:color="auto"/>
        <w:right w:val="none" w:sz="0" w:space="0" w:color="auto"/>
      </w:divBdr>
      <w:divsChild>
        <w:div w:id="497769843">
          <w:marLeft w:val="0"/>
          <w:marRight w:val="0"/>
          <w:marTop w:val="0"/>
          <w:marBottom w:val="0"/>
          <w:divBdr>
            <w:top w:val="none" w:sz="0" w:space="0" w:color="auto"/>
            <w:left w:val="none" w:sz="0" w:space="0" w:color="auto"/>
            <w:bottom w:val="none" w:sz="0" w:space="0" w:color="auto"/>
            <w:right w:val="none" w:sz="0" w:space="0" w:color="auto"/>
          </w:divBdr>
        </w:div>
        <w:div w:id="4067354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BB518-06F1-4643-AD4D-3CBFF7A3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Joscelyn Jurich</cp:lastModifiedBy>
  <cp:revision>2</cp:revision>
  <dcterms:created xsi:type="dcterms:W3CDTF">2021-05-21T01:51:00Z</dcterms:created>
  <dcterms:modified xsi:type="dcterms:W3CDTF">2021-05-21T01:51:00Z</dcterms:modified>
</cp:coreProperties>
</file>