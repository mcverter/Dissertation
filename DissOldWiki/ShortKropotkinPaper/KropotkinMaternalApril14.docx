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bookmarkStart w:id="0" w:name="_e26xc81f80p" w:colFirst="0" w:colLast="0"/>
      <w:bookmarkEnd w:id="0"/>
      <w:r>
        <w:rPr>
          <w:b/>
          <w:sz w:val="24"/>
          <w:szCs w:val="24"/>
        </w:rPr>
        <w:t>Kropotkin as Mother</w:t>
      </w:r>
    </w:p>
    <w:p w:rsidR="00540B7F" w:rsidRDefault="0045521E">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0"/>
        <w:spacing w:before="240" w:after="240" w:line="360" w:lineRule="auto"/>
        <w:rPr>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rsidR="00540B7F" w:rsidRDefault="0045521E">
      <w:pPr>
        <w:pStyle w:val="normal0"/>
        <w:spacing w:before="240" w:after="240" w:line="360" w:lineRule="auto"/>
        <w:rPr>
          <w:sz w:val="24"/>
          <w:szCs w:val="24"/>
        </w:rPr>
      </w:pPr>
      <w:r>
        <w:rPr>
          <w:sz w:val="24"/>
          <w:szCs w:val="24"/>
        </w:rPr>
        <w:lastRenderedPageBreak/>
        <w:t xml:space="preserve">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 </w:t>
      </w:r>
      <w:commentRangeStart w:id="1"/>
      <w:r>
        <w:rPr>
          <w:sz w:val="24"/>
          <w:szCs w:val="24"/>
        </w:rPr>
        <w:t>constitutively</w:t>
      </w:r>
      <w:commentRangeEnd w:id="1"/>
      <w:r>
        <w:commentReference w:id="1"/>
      </w:r>
      <w:r>
        <w:rPr>
          <w:sz w:val="24"/>
          <w:szCs w:val="24"/>
        </w:rPr>
        <w:t xml:space="preserve"> dependent upon others; previous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0"/>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xml:space="preserve">”  </w:t>
      </w:r>
      <w:r>
        <w:rPr>
          <w:sz w:val="24"/>
          <w:szCs w:val="24"/>
        </w:rPr>
        <w:lastRenderedPageBreak/>
        <w:t xml:space="preserve">Hobbes’s imagination of man as a mushroom indicates several correlated denials regarding the human genesis of birth.  Most prominently, it positions the modern political subject as spontaneously generated, unconditioned by any previous debt or organic connection. </w:t>
      </w:r>
    </w:p>
    <w:p w:rsidR="00540B7F" w:rsidRDefault="0045521E">
      <w:pPr>
        <w:pStyle w:val="normal0"/>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existence arises through the interplay of lifeless and inhuman forces colliding against each other, creating the effect of </w:t>
      </w:r>
      <w:commentRangeStart w:id="2"/>
      <w:r>
        <w:rPr>
          <w:sz w:val="24"/>
          <w:szCs w:val="24"/>
        </w:rPr>
        <w:t>animation</w:t>
      </w:r>
      <w:commentRangeEnd w:id="2"/>
      <w:r>
        <w:commentReference w:id="2"/>
      </w:r>
      <w:r>
        <w:rPr>
          <w:sz w:val="24"/>
          <w:szCs w:val="24"/>
        </w:rPr>
        <w:t xml:space="preserve">.  In this conception, the human being becomes defined as the expression of material wills-to-power that drive the individual to strive ceaselessly to expand its own power and glory.  </w:t>
      </w:r>
    </w:p>
    <w:p w:rsidR="00540B7F" w:rsidRDefault="0045521E">
      <w:pPr>
        <w:pStyle w:val="normal0"/>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0"/>
        <w:spacing w:before="240" w:after="240" w:line="360" w:lineRule="auto"/>
        <w:rPr>
          <w:sz w:val="24"/>
          <w:szCs w:val="24"/>
        </w:rPr>
      </w:pPr>
      <w:r>
        <w:rPr>
          <w:sz w:val="24"/>
          <w:szCs w:val="24"/>
        </w:rPr>
        <w:t xml:space="preserve">When we turn to feminist considerations on the nature of birth, we can distinguish a process of temporal becoming distinct from the impersonality of mechanism that </w:t>
      </w:r>
      <w:r>
        <w:rPr>
          <w:sz w:val="24"/>
          <w:szCs w:val="24"/>
        </w:rPr>
        <w:lastRenderedPageBreak/>
        <w:t xml:space="preserve">produces life from the metabolic decay of death.  Alongside the collision of anonymous material forces that displace each other to establish the dominance of their position, pregnancy provides the clearest example of </w:t>
      </w:r>
      <w:commentRangeStart w:id="3"/>
      <w:r>
        <w:rPr>
          <w:sz w:val="24"/>
          <w:szCs w:val="24"/>
        </w:rPr>
        <w:t>shared materiality</w:t>
      </w:r>
      <w:commentRangeEnd w:id="3"/>
      <w:r>
        <w:commentReference w:id="3"/>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540B7F" w:rsidRDefault="0045521E">
      <w:pPr>
        <w:pStyle w:val="normal0"/>
        <w:spacing w:before="240" w:after="240" w:line="360" w:lineRule="auto"/>
        <w:rPr>
          <w:sz w:val="24"/>
          <w:szCs w:val="24"/>
        </w:rPr>
      </w:pPr>
      <w:r>
        <w:rPr>
          <w:sz w:val="24"/>
          <w:szCs w:val="24"/>
        </w:rPr>
        <w:t xml:space="preserve">Rather than endorsing a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pPr>
        <w:pStyle w:val="normal0"/>
        <w:spacing w:before="240" w:after="240" w:line="360" w:lineRule="auto"/>
        <w:rPr>
          <w:sz w:val="24"/>
          <w:szCs w:val="24"/>
        </w:rPr>
      </w:pPr>
      <w:r>
        <w:rPr>
          <w:sz w:val="24"/>
          <w:szCs w:val="24"/>
        </w:rPr>
        <w:lastRenderedPageBreak/>
        <w:t xml:space="preserve"> 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commentRangeStart w:id="4"/>
      <w:r>
        <w:rPr>
          <w:sz w:val="24"/>
          <w:szCs w:val="24"/>
        </w:rPr>
        <w:t>embodied existence</w:t>
      </w:r>
      <w:commentRangeEnd w:id="4"/>
      <w:r>
        <w:commentReference w:id="4"/>
      </w:r>
      <w:r>
        <w:rPr>
          <w:sz w:val="24"/>
          <w:szCs w:val="24"/>
        </w:rPr>
        <w:t xml:space="preserve"> demonstrates how we have been birthed from other bodies, how the material of our lives is already indebted to the material of other lives even before we are born.  </w:t>
      </w:r>
      <w:del w:id="5" w:author="Chris Coquard" w:date="2021-03-31T16:37:00Z">
        <w:r>
          <w:rPr>
            <w:sz w:val="24"/>
            <w:szCs w:val="24"/>
          </w:rPr>
          <w:delText>Before we even begin to assert ourselves as independent sovereign wills, we are already dependent upon others.</w:delText>
        </w:r>
      </w:del>
    </w:p>
    <w:p w:rsidR="00540B7F" w:rsidRDefault="0045521E">
      <w:pPr>
        <w:pStyle w:val="normal0"/>
        <w:spacing w:before="240" w:after="240" w:line="360" w:lineRule="auto"/>
        <w:rPr>
          <w:ins w:id="6" w:author="Chris Coquard" w:date="2021-03-31T16:38:00Z"/>
          <w:sz w:val="24"/>
          <w:szCs w:val="24"/>
        </w:rPr>
      </w:pPr>
      <w:r>
        <w:rPr>
          <w:sz w:val="24"/>
          <w:szCs w:val="24"/>
        </w:rPr>
        <w:t xml:space="preserve">Dependency is felt most </w:t>
      </w:r>
      <w:commentRangeStart w:id="7"/>
      <w:r>
        <w:rPr>
          <w:sz w:val="24"/>
          <w:szCs w:val="24"/>
        </w:rPr>
        <w:t>acutely</w:t>
      </w:r>
      <w:commentRangeEnd w:id="7"/>
      <w:r>
        <w:commentReference w:id="7"/>
      </w:r>
      <w:r>
        <w:rPr>
          <w:sz w:val="24"/>
          <w:szCs w:val="24"/>
        </w:rPr>
        <w:t xml:space="preserve"> during periods of acute vulnerability such as old age or sickness and is experienced more profoundly by those whose capacities are limited by </w:t>
      </w:r>
      <w:r>
        <w:rPr>
          <w:sz w:val="24"/>
          <w:szCs w:val="24"/>
        </w:rPr>
        <w:lastRenderedPageBreak/>
        <w:t xml:space="preserve">physical or psychological disabilities. Yet throughout one’s life, one’s existence is always dependent upon the efforts of others.   Our lives are </w:t>
      </w:r>
      <w:commentRangeStart w:id="8"/>
      <w:r>
        <w:rPr>
          <w:sz w:val="24"/>
          <w:szCs w:val="24"/>
        </w:rPr>
        <w:t>interdependent</w:t>
      </w:r>
      <w:commentRangeEnd w:id="8"/>
      <w:r>
        <w:commentReference w:id="8"/>
      </w:r>
      <w:r>
        <w:rPr>
          <w:sz w:val="24"/>
          <w:szCs w:val="24"/>
        </w:rPr>
        <w:t xml:space="preserve">, an interdependency that 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p>
    <w:p w:rsidR="00540B7F" w:rsidRDefault="0045521E">
      <w:pPr>
        <w:pStyle w:val="normal0"/>
        <w:spacing w:before="240" w:after="240" w:line="360" w:lineRule="auto"/>
        <w:rPr>
          <w:ins w:id="9" w:author="Chris Coquard" w:date="2021-03-31T16:39:00Z"/>
          <w:sz w:val="24"/>
          <w:szCs w:val="24"/>
        </w:rPr>
      </w:pPr>
      <w:commentRangeStart w:id="10"/>
      <w:r>
        <w:rPr>
          <w:sz w:val="24"/>
          <w:szCs w:val="24"/>
        </w:rPr>
        <w:t xml:space="preserve">Anarchically </w:t>
      </w:r>
      <w:commentRangeEnd w:id="10"/>
      <w:r>
        <w:commentReference w:id="10"/>
      </w:r>
      <w:r>
        <w:rPr>
          <w:sz w:val="24"/>
          <w:szCs w:val="24"/>
        </w:rPr>
        <w:t>prior to our establishment as autonomous selves, we already require</w:t>
      </w:r>
      <w:ins w:id="11" w:author="Chris Coquard" w:date="2021-03-31T16:38:00Z">
        <w:r>
          <w:rPr>
            <w:sz w:val="24"/>
            <w:szCs w:val="24"/>
          </w:rPr>
          <w:t>d</w:t>
        </w:r>
      </w:ins>
      <w:r>
        <w:rPr>
          <w:sz w:val="24"/>
          <w:szCs w:val="24"/>
        </w:rPr>
        <w:t xml:space="preserve"> that other people have provided allowances and accommodations for us; prior to the self-assertion of our wills, we already </w:t>
      </w:r>
      <w:ins w:id="12" w:author="Chris Coquard" w:date="2021-03-31T16:39:00Z">
        <w:r>
          <w:rPr>
            <w:sz w:val="24"/>
            <w:szCs w:val="24"/>
          </w:rPr>
          <w:t>found</w:t>
        </w:r>
      </w:ins>
      <w:del w:id="13" w:author="Chris Coquard" w:date="2021-03-31T16:39:00Z">
        <w:r>
          <w:rPr>
            <w:sz w:val="24"/>
            <w:szCs w:val="24"/>
          </w:rPr>
          <w:delText>find</w:delText>
        </w:r>
      </w:del>
      <w:r>
        <w:rPr>
          <w:sz w:val="24"/>
          <w:szCs w:val="24"/>
        </w:rPr>
        <w:t xml:space="preserve"> ourselves bound ethically by obligations.  As Eva Kittay points out, we exist in nested sets of relationships, locating us in networks where we find ourselves both obligated to care for others and deserving of care from </w:t>
      </w:r>
      <w:commentRangeStart w:id="14"/>
      <w:r>
        <w:rPr>
          <w:sz w:val="24"/>
          <w:szCs w:val="24"/>
        </w:rPr>
        <w:t>others.</w:t>
      </w:r>
      <w:commentRangeEnd w:id="14"/>
      <w:r>
        <w:commentReference w:id="14"/>
      </w:r>
      <w:r>
        <w:rPr>
          <w:sz w:val="24"/>
          <w:szCs w:val="24"/>
        </w:rPr>
        <w:t xml:space="preserve">  The way that care is distributed and organized is a central question for our conception of political relationships.  </w:t>
      </w:r>
    </w:p>
    <w:p w:rsidR="00540B7F" w:rsidRDefault="0045521E">
      <w:pPr>
        <w:pStyle w:val="normal0"/>
        <w:spacing w:before="240" w:after="240" w:line="360" w:lineRule="auto"/>
        <w:rPr>
          <w:color w:val="1155CC"/>
          <w:sz w:val="24"/>
          <w:szCs w:val="24"/>
          <w:u w:val="single"/>
        </w:rPr>
      </w:pPr>
      <w:r>
        <w:rPr>
          <w:sz w:val="24"/>
          <w:szCs w:val="24"/>
        </w:rPr>
        <w:t xml:space="preserve">Just as being dependent on another person renders one vulnerable to that person’s neglect or abuse, having the responsibility to take care of another person exposes the care worker both to that person’s arbitrary will and to </w:t>
      </w:r>
      <w:commentRangeStart w:id="15"/>
      <w:r>
        <w:rPr>
          <w:sz w:val="24"/>
          <w:szCs w:val="24"/>
        </w:rPr>
        <w:t>an economic system that devalues care labor.</w:t>
      </w:r>
      <w:commentRangeEnd w:id="15"/>
      <w:r>
        <w:commentReference w:id="15"/>
      </w:r>
      <w:r>
        <w:rPr>
          <w:sz w:val="24"/>
          <w:szCs w:val="24"/>
        </w:rPr>
        <w:t xml:space="preserve">  Thus Kittay urges us to develop a society that places ultimate value on the </w:t>
      </w:r>
      <w:r>
        <w:rPr>
          <w:sz w:val="24"/>
          <w:szCs w:val="24"/>
        </w:rPr>
        <w:lastRenderedPageBreak/>
        <w:t>recognition of human dependency and provides for both human dependents and those who perform dependency work.</w:t>
      </w:r>
      <w:r>
        <w:rPr>
          <w:sz w:val="24"/>
          <w:szCs w:val="24"/>
          <w:vertAlign w:val="superscript"/>
        </w:rPr>
        <w:footnoteReference w:id="7"/>
      </w:r>
    </w:p>
    <w:p w:rsidR="00540B7F" w:rsidRDefault="0045521E">
      <w:pPr>
        <w:pStyle w:val="normal0"/>
        <w:spacing w:before="240" w:after="240" w:line="360" w:lineRule="auto"/>
        <w:rPr>
          <w:ins w:id="16" w:author="Chris Coquard" w:date="2021-03-31T16:40:00Z"/>
          <w:sz w:val="24"/>
          <w:szCs w:val="24"/>
        </w:rPr>
      </w:pPr>
      <w:r>
        <w:rPr>
          <w:sz w:val="24"/>
          <w:szCs w:val="24"/>
        </w:rPr>
        <w:t>Sara Ruddick</w:t>
      </w:r>
      <w:ins w:id="17" w:author="Chris Coquard" w:date="2021-03-31T16:39:00Z">
        <w:r>
          <w:rPr>
            <w:sz w:val="24"/>
            <w:szCs w:val="24"/>
          </w:rPr>
          <w:t>’s</w:t>
        </w:r>
      </w:ins>
      <w:r>
        <w:rPr>
          <w:sz w:val="24"/>
          <w:szCs w:val="24"/>
        </w:rPr>
        <w:t xml:space="preserve">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w:t>
      </w:r>
      <w:ins w:id="18" w:author="Chris Coquard" w:date="2021-03-31T16:40:00Z">
        <w:r>
          <w:rPr>
            <w:sz w:val="24"/>
            <w:szCs w:val="24"/>
          </w:rPr>
          <w:t>s</w:t>
        </w:r>
      </w:ins>
      <w:r>
        <w:rPr>
          <w:sz w:val="24"/>
          <w:szCs w:val="24"/>
        </w:rPr>
        <w:t xml:space="preserve"> begin</w:t>
      </w:r>
      <w:del w:id="19" w:author="Chris Coquard" w:date="2021-03-31T16:40:00Z">
        <w:r>
          <w:rPr>
            <w:sz w:val="24"/>
            <w:szCs w:val="24"/>
          </w:rPr>
          <w:delText>s</w:delText>
        </w:r>
      </w:del>
      <w:r>
        <w:rPr>
          <w:sz w:val="24"/>
          <w:szCs w:val="24"/>
        </w:rPr>
        <w:t xml:space="preserve">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8"/>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w:t>
      </w:r>
      <w:r>
        <w:rPr>
          <w:sz w:val="24"/>
          <w:szCs w:val="24"/>
        </w:rPr>
        <w:lastRenderedPageBreak/>
        <w:t xml:space="preserve">these demands in a just manner.  Maternal practice is a form of work and is thus exposed to exploitation and abuse, especially in a patriarchal society that degrades and devalues the varieties of </w:t>
      </w:r>
      <w:commentRangeStart w:id="20"/>
      <w:r>
        <w:rPr>
          <w:sz w:val="24"/>
          <w:szCs w:val="24"/>
        </w:rPr>
        <w:t>reproductive labor traditionally</w:t>
      </w:r>
      <w:commentRangeEnd w:id="20"/>
      <w:r>
        <w:commentReference w:id="20"/>
      </w:r>
      <w:r>
        <w:rPr>
          <w:sz w:val="24"/>
          <w:szCs w:val="24"/>
        </w:rPr>
        <w:t xml:space="preserve"> carried out by women. </w:t>
      </w:r>
    </w:p>
    <w:p w:rsidR="00540B7F" w:rsidRDefault="0045521E">
      <w:pPr>
        <w:pStyle w:val="normal0"/>
        <w:spacing w:before="240" w:after="240" w:line="360" w:lineRule="auto"/>
        <w:rPr>
          <w:ins w:id="21" w:author="Chris Coquard" w:date="2021-03-31T16:42:00Z"/>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to constitute some sort of </w:t>
      </w:r>
      <w:commentRangeStart w:id="22"/>
      <w:r>
        <w:rPr>
          <w:sz w:val="24"/>
          <w:szCs w:val="24"/>
        </w:rPr>
        <w:t>biological essentialism</w:t>
      </w:r>
      <w:commentRangeEnd w:id="22"/>
      <w:r>
        <w:commentReference w:id="22"/>
      </w:r>
      <w:r>
        <w:rPr>
          <w:sz w:val="24"/>
          <w:szCs w:val="24"/>
        </w:rPr>
        <w:t>. Instead</w:t>
      </w:r>
      <w:ins w:id="23" w:author="Chris Coquard" w:date="2021-03-31T16:42:00Z">
        <w:r>
          <w:rPr>
            <w:sz w:val="24"/>
            <w:szCs w:val="24"/>
          </w:rPr>
          <w:t>,</w:t>
        </w:r>
      </w:ins>
      <w:r>
        <w:rPr>
          <w:sz w:val="24"/>
          <w:szCs w:val="24"/>
        </w:rPr>
        <w:t xml:space="preserve"> we should interpret his discussion of evolution as an illustration of how our material lives are profoundly dependent upon and profoundly responsible for the care of others.  </w:t>
      </w:r>
    </w:p>
    <w:p w:rsidR="00540B7F" w:rsidRDefault="0045521E">
      <w:pPr>
        <w:pStyle w:val="normal0"/>
        <w:spacing w:before="240" w:after="240" w:line="360" w:lineRule="auto"/>
        <w:rPr>
          <w:sz w:val="24"/>
          <w:szCs w:val="24"/>
        </w:rPr>
      </w:pPr>
      <w:r>
        <w:rPr>
          <w:sz w:val="24"/>
          <w:szCs w:val="24"/>
        </w:rPr>
        <w:t>During Kropotkin’s time, Darwin’s idea of natural selection had been reinterpreted by Herbert Spencer as a doctrine of “the survival of the fittest” which provided a scientific foundation for Hobbes’s model of the state of nature as a war for dominance.  In contrast, Kropotkin argue</w:t>
      </w:r>
      <w:del w:id="24" w:author="Chris Coquard" w:date="2021-03-31T16:42:00Z">
        <w:r>
          <w:rPr>
            <w:sz w:val="24"/>
            <w:szCs w:val="24"/>
          </w:rPr>
          <w:delText>s</w:delText>
        </w:r>
      </w:del>
      <w:ins w:id="25" w:author="Chris Coquard" w:date="2021-03-31T16:42:00Z">
        <w:r>
          <w:rPr>
            <w:sz w:val="24"/>
            <w:szCs w:val="24"/>
          </w:rPr>
          <w:t>d</w:t>
        </w:r>
      </w:ins>
      <w:r>
        <w:rPr>
          <w:sz w:val="24"/>
          <w:szCs w:val="24"/>
        </w:rPr>
        <w:t xml:space="preserve"> that the self-assertion of life already presupposes that living beings already practice mutual support and mutual aid, “a feature of the greatest importance for the maintenance of life, the preservation of each species, and its further evolution,</w:t>
      </w:r>
      <w:r>
        <w:rPr>
          <w:sz w:val="24"/>
          <w:szCs w:val="24"/>
          <w:vertAlign w:val="superscript"/>
        </w:rPr>
        <w:footnoteReference w:id="9"/>
      </w:r>
      <w:r>
        <w:rPr>
          <w:sz w:val="24"/>
          <w:szCs w:val="24"/>
        </w:rPr>
        <w:t xml:space="preserve">” a commitment to maternal ethics that grounds </w:t>
      </w:r>
      <w:commentRangeStart w:id="26"/>
      <w:r>
        <w:rPr>
          <w:sz w:val="24"/>
          <w:szCs w:val="24"/>
        </w:rPr>
        <w:t xml:space="preserve">the materiality of all communal existence. </w:t>
      </w:r>
      <w:commentRangeEnd w:id="26"/>
      <w:r>
        <w:commentReference w:id="26"/>
      </w:r>
    </w:p>
    <w:p w:rsidR="00540B7F" w:rsidRDefault="0045521E">
      <w:pPr>
        <w:pStyle w:val="normal0"/>
        <w:spacing w:before="240" w:after="240" w:line="360" w:lineRule="auto"/>
        <w:rPr>
          <w:ins w:id="27" w:author="Chris Coquard" w:date="2021-03-31T16:43:00Z"/>
          <w:sz w:val="24"/>
          <w:szCs w:val="24"/>
        </w:rPr>
      </w:pPr>
      <w:r>
        <w:rPr>
          <w:sz w:val="24"/>
          <w:szCs w:val="24"/>
        </w:rPr>
        <w:lastRenderedPageBreak/>
        <w:t>Acknowledgement of our interlocking dependencies provides the basis for an anarchist society. Kropotkin assert</w:t>
      </w:r>
      <w:del w:id="28" w:author="Chris Coquard" w:date="2021-03-31T16:42:00Z">
        <w:r>
          <w:rPr>
            <w:sz w:val="24"/>
            <w:szCs w:val="24"/>
          </w:rPr>
          <w:delText>s</w:delText>
        </w:r>
      </w:del>
      <w:ins w:id="29" w:author="Chris Coquard" w:date="2021-03-31T16:42:00Z">
        <w:r>
          <w:rPr>
            <w:sz w:val="24"/>
            <w:szCs w:val="24"/>
          </w:rPr>
          <w:t>ed</w:t>
        </w:r>
      </w:ins>
      <w:r>
        <w:rPr>
          <w:sz w:val="24"/>
          <w:szCs w:val="24"/>
        </w:rPr>
        <w:t xml:space="preserve"> throughout his writings that individuals never provide the basis of their own existence: one’s own present position already depends upon a past created by others.  He assert</w:t>
      </w:r>
      <w:del w:id="30" w:author="Chris Coquard" w:date="2021-03-31T16:42:00Z">
        <w:r>
          <w:rPr>
            <w:sz w:val="24"/>
            <w:szCs w:val="24"/>
          </w:rPr>
          <w:delText>s</w:delText>
        </w:r>
      </w:del>
      <w:ins w:id="31" w:author="Chris Coquard" w:date="2021-03-31T16:42:00Z">
        <w:r>
          <w:rPr>
            <w:sz w:val="24"/>
            <w:szCs w:val="24"/>
          </w:rPr>
          <w:t>ed</w:t>
        </w:r>
      </w:ins>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0"/>
      </w:r>
      <w:r>
        <w:rPr>
          <w:sz w:val="24"/>
          <w:szCs w:val="24"/>
        </w:rPr>
        <w:t xml:space="preserve">”  The origin that is one’s birth is preceded by the </w:t>
      </w:r>
      <w:commentRangeStart w:id="32"/>
      <w:r>
        <w:rPr>
          <w:sz w:val="24"/>
          <w:szCs w:val="24"/>
        </w:rPr>
        <w:t>anarchy of a past</w:t>
      </w:r>
      <w:commentRangeEnd w:id="32"/>
      <w:r>
        <w:commentReference w:id="32"/>
      </w:r>
      <w:r>
        <w:rPr>
          <w:sz w:val="24"/>
          <w:szCs w:val="24"/>
        </w:rPr>
        <w:t xml:space="preserve">, by something that can never be assimilated as one’s own, an irreducible social and material debt to uncountable others.  </w:t>
      </w:r>
    </w:p>
    <w:p w:rsidR="00540B7F" w:rsidRPr="00540B7F" w:rsidRDefault="00540B7F">
      <w:pPr>
        <w:pStyle w:val="normal0"/>
        <w:spacing w:before="240" w:after="240" w:line="360" w:lineRule="auto"/>
        <w:rPr>
          <w:i/>
          <w:sz w:val="24"/>
          <w:szCs w:val="24"/>
          <w:rPrChange w:id="33" w:author="Chris Coquard" w:date="2021-03-31T16:44:00Z">
            <w:rPr>
              <w:sz w:val="24"/>
              <w:szCs w:val="24"/>
            </w:rPr>
          </w:rPrChange>
        </w:rPr>
      </w:pPr>
      <w:commentRangeStart w:id="34"/>
      <w:r w:rsidRPr="00540B7F">
        <w:rPr>
          <w:i/>
          <w:sz w:val="24"/>
          <w:szCs w:val="24"/>
          <w:rPrChange w:id="35" w:author="Chris Coquard" w:date="2021-03-31T16:44:00Z">
            <w:rPr>
              <w:sz w:val="24"/>
              <w:szCs w:val="24"/>
            </w:rPr>
          </w:rPrChange>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w:t>
      </w:r>
      <w:r w:rsidRPr="00540B7F">
        <w:rPr>
          <w:i/>
          <w:sz w:val="24"/>
          <w:szCs w:val="24"/>
          <w:rPrChange w:id="36" w:author="Chris Coquard" w:date="2021-03-31T16:44:00Z">
            <w:rPr>
              <w:sz w:val="24"/>
              <w:szCs w:val="24"/>
            </w:rPr>
          </w:rPrChange>
        </w:rPr>
        <w:lastRenderedPageBreak/>
        <w:t>needs, sustaining each person’s well-being, and promoting their preservation, growth, and education.</w:t>
      </w:r>
      <w:commentRangeEnd w:id="34"/>
      <w:r w:rsidR="0045521E">
        <w:commentReference w:id="34"/>
      </w:r>
    </w:p>
    <w:p w:rsidR="00540B7F" w:rsidRDefault="0045521E">
      <w:pPr>
        <w:pStyle w:val="normal0"/>
        <w:spacing w:before="240" w:after="240" w:line="360" w:lineRule="auto"/>
        <w:rPr>
          <w:ins w:id="37" w:author="Chris Coquard" w:date="2021-03-31T16:44:00Z"/>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association.  For example, Max Stirner argue</w:t>
      </w:r>
      <w:del w:id="38" w:author="Chris Coquard" w:date="2021-03-31T16:44:00Z">
        <w:r>
          <w:rPr>
            <w:sz w:val="24"/>
            <w:szCs w:val="24"/>
          </w:rPr>
          <w:delText>s</w:delText>
        </w:r>
      </w:del>
      <w:ins w:id="39" w:author="Chris Coquard" w:date="2021-03-31T16:44:00Z">
        <w:r>
          <w:rPr>
            <w:sz w:val="24"/>
            <w:szCs w:val="24"/>
          </w:rPr>
          <w:t>d</w:t>
        </w:r>
      </w:ins>
      <w:r>
        <w:rPr>
          <w:sz w:val="24"/>
          <w:szCs w:val="24"/>
        </w:rPr>
        <w:t xml:space="preserve">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1"/>
      </w:r>
      <w:r>
        <w:rPr>
          <w:sz w:val="24"/>
          <w:szCs w:val="24"/>
        </w:rPr>
        <w:t xml:space="preserve">”  </w:t>
      </w:r>
    </w:p>
    <w:p w:rsidR="00540B7F" w:rsidRDefault="0045521E">
      <w:pPr>
        <w:pStyle w:val="normal0"/>
        <w:spacing w:before="240" w:after="240" w:line="360" w:lineRule="auto"/>
        <w:rPr>
          <w:ins w:id="40" w:author="Chris Coquard" w:date="2021-03-31T16:45:00Z"/>
          <w:sz w:val="24"/>
          <w:szCs w:val="24"/>
        </w:rPr>
      </w:pPr>
      <w:r>
        <w:rPr>
          <w:sz w:val="24"/>
          <w:szCs w:val="24"/>
        </w:rPr>
        <w:t>In contrast, Kropotkin always discusse</w:t>
      </w:r>
      <w:del w:id="41" w:author="Chris Coquard" w:date="2021-03-31T16:44:00Z">
        <w:r>
          <w:rPr>
            <w:sz w:val="24"/>
            <w:szCs w:val="24"/>
          </w:rPr>
          <w:delText>s</w:delText>
        </w:r>
      </w:del>
      <w:ins w:id="42" w:author="Chris Coquard" w:date="2021-03-31T16:44:00Z">
        <w:r>
          <w:rPr>
            <w:sz w:val="24"/>
            <w:szCs w:val="24"/>
          </w:rPr>
          <w:t>d</w:t>
        </w:r>
      </w:ins>
      <w:r>
        <w:rPr>
          <w:sz w:val="24"/>
          <w:szCs w:val="24"/>
        </w:rPr>
        <w:t xml:space="preserve"> voluntary associations as responses to human needs rather than as vehicles for self-assertion.  Throughout </w:t>
      </w:r>
      <w:r>
        <w:rPr>
          <w:i/>
          <w:sz w:val="24"/>
          <w:szCs w:val="24"/>
        </w:rPr>
        <w:t xml:space="preserve">Conquest of Bread, </w:t>
      </w:r>
      <w:r>
        <w:rPr>
          <w:sz w:val="24"/>
          <w:szCs w:val="24"/>
        </w:rPr>
        <w:t>he prefigure</w:t>
      </w:r>
      <w:del w:id="43" w:author="Chris Coquard" w:date="2021-03-31T16:44:00Z">
        <w:r>
          <w:rPr>
            <w:sz w:val="24"/>
            <w:szCs w:val="24"/>
          </w:rPr>
          <w:delText>s</w:delText>
        </w:r>
      </w:del>
      <w:ins w:id="44" w:author="Chris Coquard" w:date="2021-03-31T16:44:00Z">
        <w:r>
          <w:rPr>
            <w:sz w:val="24"/>
            <w:szCs w:val="24"/>
          </w:rPr>
          <w:t>d</w:t>
        </w:r>
      </w:ins>
      <w:r>
        <w:rPr>
          <w:sz w:val="24"/>
          <w:szCs w:val="24"/>
        </w:rPr>
        <w:t xml:space="preserve"> the voluntary organization of society with examples of volunteers who self-organize</w:t>
      </w:r>
      <w:ins w:id="45" w:author="Chris Coquard" w:date="2021-03-31T16:45:00Z">
        <w:r>
          <w:rPr>
            <w:sz w:val="24"/>
            <w:szCs w:val="24"/>
          </w:rPr>
          <w:t>d</w:t>
        </w:r>
      </w:ins>
      <w:r>
        <w:rPr>
          <w:sz w:val="24"/>
          <w:szCs w:val="24"/>
        </w:rPr>
        <w:t xml:space="preserve"> to author dictionaries, open hospitals, enumerate dwelling places, conduct scholarly research, and perform a myriad of tasks to fulfill human needs.  These associations must be voluntary because state coercion and capitalist exploitation both impose additional sufferings and undermine social well-being in favor of individual profit.  </w:t>
      </w:r>
      <w:r>
        <w:rPr>
          <w:sz w:val="24"/>
          <w:szCs w:val="24"/>
        </w:rPr>
        <w:lastRenderedPageBreak/>
        <w:t xml:space="preserve">Yet the voluntary quality of these organizations is always grounded on involuntary obligation and debt.  </w:t>
      </w:r>
    </w:p>
    <w:p w:rsidR="00540B7F" w:rsidRDefault="0045521E">
      <w:pPr>
        <w:pStyle w:val="normal0"/>
        <w:spacing w:before="240" w:after="240" w:line="360" w:lineRule="auto"/>
        <w:rPr>
          <w:sz w:val="24"/>
          <w:szCs w:val="24"/>
        </w:rPr>
      </w:pPr>
      <w:r>
        <w:rPr>
          <w:sz w:val="24"/>
          <w:szCs w:val="24"/>
        </w:rPr>
        <w:t xml:space="preserve">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 </w:t>
      </w:r>
      <w:commentRangeStart w:id="46"/>
      <w:r>
        <w:rPr>
          <w:sz w:val="24"/>
          <w:szCs w:val="24"/>
        </w:rPr>
        <w:t>institutions</w:t>
      </w:r>
      <w:commentRangeEnd w:id="46"/>
      <w:r>
        <w:commentReference w:id="46"/>
      </w:r>
      <w:r>
        <w:rPr>
          <w:sz w:val="24"/>
          <w:szCs w:val="24"/>
        </w:rPr>
        <w:t xml:space="preserve"> that will meet these demands.</w:t>
      </w:r>
    </w:p>
    <w:sectPr w:rsidR="00540B7F" w:rsidSect="00540B7F">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synonym</w:t>
      </w:r>
    </w:p>
  </w:comment>
  <w:comment w:id="2" w:author="Chris Coquard" w:date="2021-03-31T16:36: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Synonym or explain / expand</w:t>
      </w:r>
    </w:p>
  </w:comment>
  <w:comment w:id="3"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4" w:author="Chris Coquard" w:date="2021-03-31T16:37: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7" w:author="Chris Coquard" w:date="2021-03-31T16:37: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This is followed by "acute' --- synonym?</w:t>
      </w:r>
    </w:p>
  </w:comment>
  <w:comment w:id="8" w:author="Chris Coquard" w:date="2021-03-31T16:38: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This is followed by 'interdependency' - synonym?</w:t>
      </w:r>
    </w:p>
  </w:comment>
  <w:comment w:id="10" w:author="Chris Coquard" w:date="2021-03-31T16:38: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Synonym or explain</w:t>
      </w:r>
    </w:p>
  </w:comment>
  <w:comment w:id="14" w:author="Chris Coquard" w:date="2021-03-31T16:39: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Does this require a source?</w:t>
      </w:r>
    </w:p>
  </w:comment>
  <w:comment w:id="15"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Expand / explain</w:t>
      </w:r>
    </w:p>
  </w:comment>
  <w:comment w:id="20"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 - traditionally?  reproductive labor?</w:t>
      </w:r>
    </w:p>
  </w:comment>
  <w:comment w:id="22"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26"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32" w:author="Chris Coquard" w:date="2021-03-31T16:43: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I think this concept of anarchy needs to be explained more to be clear</w:t>
      </w:r>
    </w:p>
  </w:comment>
  <w:comment w:id="34"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I REALLY love this paragraph!  Should we make it in italic or bold?</w:t>
      </w:r>
    </w:p>
  </w:comment>
  <w:comment w:id="46"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forms of social organisation?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026" w:rsidRDefault="00B82026" w:rsidP="00540B7F">
      <w:pPr>
        <w:spacing w:line="240" w:lineRule="auto"/>
      </w:pPr>
      <w:r>
        <w:separator/>
      </w:r>
    </w:p>
  </w:endnote>
  <w:endnote w:type="continuationSeparator" w:id="1">
    <w:p w:rsidR="00B82026" w:rsidRDefault="00B82026"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026" w:rsidRDefault="00B82026" w:rsidP="00540B7F">
      <w:pPr>
        <w:spacing w:line="240" w:lineRule="auto"/>
      </w:pPr>
      <w:r>
        <w:separator/>
      </w:r>
    </w:p>
  </w:footnote>
  <w:footnote w:type="continuationSeparator" w:id="1">
    <w:p w:rsidR="00B82026" w:rsidRDefault="00B82026" w:rsidP="00540B7F">
      <w:pPr>
        <w:spacing w:line="240" w:lineRule="auto"/>
      </w:pPr>
      <w:r>
        <w:continuationSeparator/>
      </w:r>
    </w:p>
  </w:footnote>
  <w:footnote w:id="2">
    <w:p w:rsidR="00540B7F" w:rsidRDefault="0045521E">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45521E">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540B7F" w:rsidRDefault="0045521E">
      <w:pPr>
        <w:pStyle w:val="normal0"/>
        <w:spacing w:line="240" w:lineRule="auto"/>
        <w:rPr>
          <w:sz w:val="16"/>
          <w:szCs w:val="16"/>
        </w:rPr>
      </w:pPr>
      <w:r>
        <w:rPr>
          <w:vertAlign w:val="superscript"/>
        </w:rPr>
        <w:footnoteRef/>
      </w:r>
      <w:r>
        <w:rPr>
          <w:sz w:val="16"/>
          <w:szCs w:val="16"/>
        </w:rPr>
        <w:t xml:space="preserve"> Kittay, Eva Feder: </w:t>
      </w:r>
      <w:r>
        <w:rPr>
          <w:i/>
          <w:sz w:val="16"/>
          <w:szCs w:val="16"/>
        </w:rPr>
        <w:t>Love’s Labor: Essays on Women, Equality, and Dependency</w:t>
      </w:r>
      <w:r>
        <w:rPr>
          <w:sz w:val="16"/>
          <w:szCs w:val="16"/>
        </w:rPr>
        <w:t>, New York, Routledge, 1998, p. 109</w:t>
      </w:r>
    </w:p>
  </w:footnote>
  <w:footnote w:id="8">
    <w:p w:rsidR="00540B7F" w:rsidRDefault="0045521E">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9">
    <w:p w:rsidR="00540B7F" w:rsidRDefault="0045521E">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0">
    <w:p w:rsidR="00540B7F" w:rsidRDefault="0045521E">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1">
    <w:p w:rsidR="00540B7F" w:rsidRPr="00642ECA" w:rsidRDefault="0045521E">
      <w:pPr>
        <w:pStyle w:val="normal0"/>
        <w:spacing w:line="240" w:lineRule="auto"/>
        <w:rPr>
          <w:sz w:val="16"/>
          <w:szCs w:val="16"/>
          <w:lang w:val="de-DE"/>
        </w:rPr>
      </w:pPr>
      <w:r>
        <w:rPr>
          <w:vertAlign w:val="superscript"/>
        </w:rPr>
        <w:footnoteRef/>
      </w:r>
      <w:r>
        <w:rPr>
          <w:sz w:val="16"/>
          <w:szCs w:val="16"/>
        </w:rPr>
        <w:t xml:space="preserve"> 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540B7F"/>
    <w:rsid w:val="0045521E"/>
    <w:rsid w:val="00540B7F"/>
    <w:rsid w:val="00642ECA"/>
    <w:rsid w:val="00766FE0"/>
    <w:rsid w:val="0097752B"/>
    <w:rsid w:val="00B82026"/>
    <w:rsid w:val="00CE6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2021-04-12T17:49:00Z</dcterms:created>
  <dcterms:modified xsi:type="dcterms:W3CDTF">2021-04-14T16:30:00Z</dcterms:modified>
</cp:coreProperties>
</file>