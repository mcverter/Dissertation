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7BB" w:rsidRPr="0098235A" w:rsidRDefault="00BA5527" w:rsidP="00231516">
      <w:pPr>
        <w:pStyle w:val="Heading2"/>
        <w:spacing w:line="276" w:lineRule="auto"/>
        <w:rPr>
          <w:rFonts w:ascii="Century Schoolbook" w:hAnsi="Century Schoolbook" w:cs="Times New Roman"/>
          <w:b w:val="0"/>
          <w:i w:val="0"/>
          <w:sz w:val="32"/>
          <w:lang w:val="en-US"/>
        </w:rPr>
      </w:pPr>
      <w:r w:rsidRPr="00AB11A7">
        <w:rPr>
          <w:rFonts w:ascii="Century Schoolbook" w:hAnsi="Century Schoolbook" w:cs="Times New Roman"/>
          <w:b w:val="0"/>
          <w:i w:val="0"/>
          <w:sz w:val="40"/>
          <w:szCs w:val="24"/>
          <w:lang w:val="en-US"/>
        </w:rPr>
        <w:t>Between Individual Thought and a Plural Sphere of Action</w:t>
      </w:r>
      <w:r w:rsidR="00706349" w:rsidRPr="00AB11A7">
        <w:rPr>
          <w:rFonts w:ascii="Century Schoolbook" w:hAnsi="Century Schoolbook" w:cs="Times New Roman"/>
          <w:b w:val="0"/>
          <w:i w:val="0"/>
          <w:sz w:val="36"/>
          <w:lang w:val="en-US"/>
        </w:rPr>
        <w:br/>
      </w:r>
      <w:r w:rsidR="00772D2C" w:rsidRPr="001C3722">
        <w:rPr>
          <w:rFonts w:ascii="Century Schoolbook" w:hAnsi="Century Schoolbook" w:cs="Times New Roman"/>
          <w:b w:val="0"/>
          <w:i w:val="0"/>
          <w:sz w:val="32"/>
          <w:lang w:val="en-US"/>
        </w:rPr>
        <w:t>T</w:t>
      </w:r>
      <w:r w:rsidR="00231516">
        <w:rPr>
          <w:rFonts w:ascii="Century Schoolbook" w:hAnsi="Century Schoolbook" w:cs="Times New Roman"/>
          <w:b w:val="0"/>
          <w:i w:val="0"/>
          <w:sz w:val="32"/>
          <w:lang w:val="en-US"/>
        </w:rPr>
        <w:t>he I</w:t>
      </w:r>
      <w:r w:rsidR="0069048E" w:rsidRPr="001C3722">
        <w:rPr>
          <w:rFonts w:ascii="Century Schoolbook" w:hAnsi="Century Schoolbook" w:cs="Times New Roman"/>
          <w:b w:val="0"/>
          <w:i w:val="0"/>
          <w:sz w:val="32"/>
          <w:lang w:val="en-US"/>
        </w:rPr>
        <w:t xml:space="preserve">mportance of </w:t>
      </w:r>
      <w:r w:rsidR="00231516">
        <w:rPr>
          <w:rFonts w:ascii="Century Schoolbook" w:hAnsi="Century Schoolbook" w:cs="Times New Roman"/>
          <w:b w:val="0"/>
          <w:i w:val="0"/>
          <w:sz w:val="32"/>
          <w:lang w:val="en-US"/>
        </w:rPr>
        <w:t>O</w:t>
      </w:r>
      <w:r w:rsidR="003023AC" w:rsidRPr="001C3722">
        <w:rPr>
          <w:rFonts w:ascii="Century Schoolbook" w:hAnsi="Century Schoolbook" w:cs="Times New Roman"/>
          <w:b w:val="0"/>
          <w:i w:val="0"/>
          <w:sz w:val="32"/>
          <w:lang w:val="en-US"/>
        </w:rPr>
        <w:t xml:space="preserve">pinions </w:t>
      </w:r>
      <w:r w:rsidR="00231516">
        <w:rPr>
          <w:rFonts w:ascii="Century Schoolbook" w:hAnsi="Century Schoolbook" w:cs="Times New Roman"/>
          <w:b w:val="0"/>
          <w:i w:val="0"/>
          <w:sz w:val="32"/>
          <w:lang w:val="en-US"/>
        </w:rPr>
        <w:t>for Truly Political S</w:t>
      </w:r>
      <w:r w:rsidR="0069048E" w:rsidRPr="001C3722">
        <w:rPr>
          <w:rFonts w:ascii="Century Schoolbook" w:hAnsi="Century Schoolbook" w:cs="Times New Roman"/>
          <w:b w:val="0"/>
          <w:i w:val="0"/>
          <w:sz w:val="32"/>
          <w:lang w:val="en-US"/>
        </w:rPr>
        <w:t>ocieties</w:t>
      </w:r>
      <w:r w:rsidR="00357537">
        <w:rPr>
          <w:rFonts w:ascii="Century Schoolbook" w:hAnsi="Century Schoolbook"/>
          <w:lang w:val="en-US"/>
        </w:rPr>
        <w:br/>
      </w:r>
    </w:p>
    <w:p w:rsidR="00706349" w:rsidRPr="001C3722" w:rsidRDefault="003054A8" w:rsidP="00601A5E">
      <w:pPr>
        <w:spacing w:line="276" w:lineRule="auto"/>
        <w:rPr>
          <w:rFonts w:ascii="Century Schoolbook" w:hAnsi="Century Schoolbook"/>
          <w:sz w:val="36"/>
          <w:lang w:val="en-US"/>
        </w:rPr>
      </w:pPr>
      <w:r w:rsidRPr="001C3722">
        <w:rPr>
          <w:rFonts w:ascii="Century Schoolbook" w:hAnsi="Century Schoolbook"/>
          <w:sz w:val="36"/>
          <w:lang w:val="en-US"/>
        </w:rPr>
        <w:t>L</w:t>
      </w:r>
      <w:r w:rsidR="00706349" w:rsidRPr="001C3722">
        <w:rPr>
          <w:rFonts w:ascii="Century Schoolbook" w:hAnsi="Century Schoolbook"/>
          <w:sz w:val="36"/>
          <w:lang w:val="en-US"/>
        </w:rPr>
        <w:t>izabeth Dijkstra</w:t>
      </w:r>
    </w:p>
    <w:p w:rsidR="0054217B" w:rsidRDefault="0054217B" w:rsidP="00601A5E">
      <w:pPr>
        <w:spacing w:line="276" w:lineRule="auto"/>
        <w:rPr>
          <w:rFonts w:ascii="Century Schoolbook" w:hAnsi="Century Schoolbook"/>
          <w:lang w:val="en-US"/>
        </w:rPr>
      </w:pPr>
    </w:p>
    <w:p w:rsidR="007823CB" w:rsidRPr="00C162C0" w:rsidRDefault="007823CB" w:rsidP="00601A5E">
      <w:pPr>
        <w:spacing w:line="276" w:lineRule="auto"/>
        <w:rPr>
          <w:rFonts w:ascii="Century Schoolbook" w:hAnsi="Century Schoolbook"/>
          <w:lang w:val="en-US"/>
        </w:rPr>
      </w:pPr>
    </w:p>
    <w:p w:rsidR="00BF4E1D" w:rsidRDefault="00BF4E1D" w:rsidP="00601A5E">
      <w:pPr>
        <w:spacing w:line="276" w:lineRule="auto"/>
        <w:rPr>
          <w:rFonts w:ascii="Century Schoolbook" w:hAnsi="Century Schoolbook"/>
          <w:lang w:val="en-US"/>
        </w:rPr>
      </w:pPr>
    </w:p>
    <w:p w:rsidR="005E5600" w:rsidRPr="00C162C0" w:rsidRDefault="0054217B"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 xml:space="preserve">1. </w:t>
      </w:r>
      <w:r w:rsidR="005E5600" w:rsidRPr="00C162C0">
        <w:rPr>
          <w:rFonts w:ascii="Century Schoolbook" w:hAnsi="Century Schoolbook"/>
          <w:i w:val="0"/>
          <w:sz w:val="24"/>
          <w:lang w:val="en-US"/>
        </w:rPr>
        <w:t>Introduction</w:t>
      </w:r>
    </w:p>
    <w:p w:rsidR="00792A9A" w:rsidRPr="00C162C0" w:rsidRDefault="00792A9A" w:rsidP="00601A5E">
      <w:pPr>
        <w:spacing w:line="276" w:lineRule="auto"/>
        <w:rPr>
          <w:rFonts w:ascii="Century Schoolbook" w:hAnsi="Century Schoolbook"/>
          <w:lang w:val="en-US"/>
        </w:rPr>
      </w:pPr>
    </w:p>
    <w:p w:rsidR="005E5600" w:rsidRPr="00C162C0" w:rsidRDefault="0054217B" w:rsidP="00601A5E">
      <w:pPr>
        <w:spacing w:line="276" w:lineRule="auto"/>
        <w:jc w:val="both"/>
        <w:rPr>
          <w:rFonts w:ascii="Century Schoolbook" w:hAnsi="Century Schoolbook"/>
          <w:lang w:val="en-US"/>
        </w:rPr>
      </w:pPr>
      <w:r w:rsidRPr="00C162C0">
        <w:rPr>
          <w:rFonts w:ascii="Century Schoolbook" w:hAnsi="Century Schoolbook"/>
          <w:b/>
          <w:lang w:val="en-US"/>
        </w:rPr>
        <w:t>The topic of judgment</w:t>
      </w:r>
      <w:r w:rsidR="00AC54E7">
        <w:rPr>
          <w:rFonts w:ascii="Century Schoolbook" w:hAnsi="Century Schoolbook"/>
          <w:b/>
          <w:lang w:val="en-US"/>
        </w:rPr>
        <w:t xml:space="preserve">is central to </w:t>
      </w:r>
      <w:r w:rsidR="0069048E" w:rsidRPr="00C162C0">
        <w:rPr>
          <w:rFonts w:ascii="Century Schoolbook" w:hAnsi="Century Schoolbook"/>
          <w:b/>
          <w:lang w:val="en-US"/>
        </w:rPr>
        <w:t>the work of Hannah Arendt</w:t>
      </w:r>
      <w:r w:rsidR="0069048E" w:rsidRPr="00AC54E7">
        <w:rPr>
          <w:rFonts w:ascii="Century Schoolbook" w:hAnsi="Century Schoolbook"/>
          <w:b/>
          <w:bCs/>
          <w:lang w:val="en-US"/>
        </w:rPr>
        <w:t>.</w:t>
      </w:r>
      <w:r w:rsidR="0069048E" w:rsidRPr="00C162C0">
        <w:rPr>
          <w:rFonts w:ascii="Century Schoolbook" w:hAnsi="Century Schoolbook"/>
          <w:lang w:val="en-US"/>
        </w:rPr>
        <w:t xml:space="preserve"> In the </w:t>
      </w:r>
      <w:del w:id="0" w:author="mitchell" w:date="2021-03-10T16:01:00Z">
        <w:r w:rsidR="0069048E" w:rsidRPr="00C162C0" w:rsidDel="00D100DC">
          <w:rPr>
            <w:rFonts w:ascii="Century Schoolbook" w:hAnsi="Century Schoolbook"/>
            <w:lang w:val="en-US"/>
          </w:rPr>
          <w:delText xml:space="preserve">later </w:delText>
        </w:r>
      </w:del>
      <w:r w:rsidR="0069048E" w:rsidRPr="00C162C0">
        <w:rPr>
          <w:rFonts w:ascii="Century Schoolbook" w:hAnsi="Century Schoolbook"/>
          <w:lang w:val="en-US"/>
        </w:rPr>
        <w:t xml:space="preserve">texts </w:t>
      </w:r>
      <w:del w:id="1" w:author="mitchell" w:date="2021-03-10T16:01:00Z">
        <w:r w:rsidR="0069048E" w:rsidRPr="00C162C0" w:rsidDel="00D100DC">
          <w:rPr>
            <w:rFonts w:ascii="Century Schoolbook" w:hAnsi="Century Schoolbook"/>
            <w:lang w:val="en-US"/>
          </w:rPr>
          <w:delText xml:space="preserve">that </w:delText>
        </w:r>
      </w:del>
      <w:r w:rsidR="0069048E" w:rsidRPr="00C162C0">
        <w:rPr>
          <w:rFonts w:ascii="Century Schoolbook" w:hAnsi="Century Schoolbook"/>
          <w:lang w:val="en-US"/>
        </w:rPr>
        <w:t xml:space="preserve">she produced </w:t>
      </w:r>
      <w:del w:id="2" w:author="mitchell" w:date="2021-03-10T16:02:00Z">
        <w:r w:rsidR="0069048E" w:rsidRPr="00C162C0" w:rsidDel="00D100DC">
          <w:rPr>
            <w:rFonts w:ascii="Century Schoolbook" w:hAnsi="Century Schoolbook"/>
            <w:lang w:val="en-US"/>
          </w:rPr>
          <w:delText xml:space="preserve">on the topic </w:delText>
        </w:r>
      </w:del>
      <w:r w:rsidR="0069048E" w:rsidRPr="00C162C0">
        <w:rPr>
          <w:rFonts w:ascii="Century Schoolbook" w:hAnsi="Century Schoolbook"/>
          <w:lang w:val="en-US"/>
        </w:rPr>
        <w:t xml:space="preserve">in preparation </w:t>
      </w:r>
      <w:del w:id="3" w:author="mitchell" w:date="2021-03-10T16:02:00Z">
        <w:r w:rsidR="0069048E" w:rsidRPr="00C162C0" w:rsidDel="00D100DC">
          <w:rPr>
            <w:rFonts w:ascii="Century Schoolbook" w:hAnsi="Century Schoolbook"/>
            <w:lang w:val="en-US"/>
          </w:rPr>
          <w:delText>of the volume of</w:delText>
        </w:r>
      </w:del>
      <w:ins w:id="4" w:author="mitchell" w:date="2021-03-10T16:02:00Z">
        <w:r w:rsidR="00D100DC">
          <w:rPr>
            <w:rFonts w:ascii="Century Schoolbook" w:hAnsi="Century Schoolbook"/>
            <w:lang w:val="en-US"/>
          </w:rPr>
          <w:t>for</w:t>
        </w:r>
      </w:ins>
      <w:r w:rsidR="0069048E" w:rsidRPr="00C162C0">
        <w:rPr>
          <w:rFonts w:ascii="Century Schoolbook" w:hAnsi="Century Schoolbook"/>
          <w:lang w:val="en-US"/>
        </w:rPr>
        <w:t xml:space="preserve"> </w:t>
      </w:r>
      <w:r w:rsidR="0069048E" w:rsidRPr="00C162C0">
        <w:rPr>
          <w:rFonts w:ascii="Century Schoolbook" w:hAnsi="Century Schoolbook"/>
          <w:i/>
          <w:lang w:val="en-US"/>
        </w:rPr>
        <w:t xml:space="preserve">Life of the Mind </w:t>
      </w:r>
      <w:r w:rsidR="0069048E" w:rsidRPr="00C162C0">
        <w:rPr>
          <w:rFonts w:ascii="Century Schoolbook" w:hAnsi="Century Schoolbook"/>
          <w:lang w:val="en-US"/>
        </w:rPr>
        <w:t xml:space="preserve">that </w:t>
      </w:r>
      <w:del w:id="5" w:author="mitchell" w:date="2021-03-10T16:02:00Z">
        <w:r w:rsidR="0069048E" w:rsidRPr="00C162C0" w:rsidDel="00D100DC">
          <w:rPr>
            <w:rFonts w:ascii="Century Schoolbook" w:hAnsi="Century Schoolbook"/>
            <w:lang w:val="en-US"/>
          </w:rPr>
          <w:delText>would deal</w:delText>
        </w:r>
      </w:del>
      <w:del w:id="6" w:author="mitchell" w:date="2021-03-12T10:03:00Z">
        <w:r w:rsidR="0069048E" w:rsidRPr="00C162C0" w:rsidDel="00AE4835">
          <w:rPr>
            <w:rFonts w:ascii="Century Schoolbook" w:hAnsi="Century Schoolbook"/>
            <w:lang w:val="en-US"/>
          </w:rPr>
          <w:delText xml:space="preserve"> with it </w:delText>
        </w:r>
        <w:commentRangeStart w:id="7"/>
        <w:r w:rsidR="0069048E" w:rsidRPr="00C162C0" w:rsidDel="00AE4835">
          <w:rPr>
            <w:rFonts w:ascii="Century Schoolbook" w:hAnsi="Century Schoolbook"/>
            <w:lang w:val="en-US"/>
          </w:rPr>
          <w:delText>thoroughly</w:delText>
        </w:r>
        <w:commentRangeEnd w:id="7"/>
        <w:r w:rsidR="00D100DC" w:rsidDel="00AE4835">
          <w:rPr>
            <w:rStyle w:val="CommentReference"/>
          </w:rPr>
          <w:commentReference w:id="7"/>
        </w:r>
      </w:del>
      <w:r w:rsidR="0069048E" w:rsidRPr="00C162C0">
        <w:rPr>
          <w:rFonts w:ascii="Century Schoolbook" w:hAnsi="Century Schoolbook"/>
          <w:lang w:val="en-US"/>
        </w:rPr>
        <w:t xml:space="preserve">, there arises a </w:t>
      </w:r>
      <w:commentRangeStart w:id="8"/>
      <w:r w:rsidR="0069048E" w:rsidRPr="00C162C0">
        <w:rPr>
          <w:rFonts w:ascii="Century Schoolbook" w:hAnsi="Century Schoolbook"/>
          <w:lang w:val="en-US"/>
        </w:rPr>
        <w:t>concept</w:t>
      </w:r>
      <w:commentRangeEnd w:id="8"/>
      <w:r w:rsidR="00321353">
        <w:rPr>
          <w:rStyle w:val="CommentReference"/>
        </w:rPr>
        <w:commentReference w:id="8"/>
      </w:r>
      <w:r w:rsidR="0069048E" w:rsidRPr="00C162C0">
        <w:rPr>
          <w:rFonts w:ascii="Century Schoolbook" w:hAnsi="Century Schoolbook"/>
          <w:lang w:val="en-US"/>
        </w:rPr>
        <w:t xml:space="preserve"> that is on the one hand strictly individual, while on the other hand it is of fundamental impor</w:t>
      </w:r>
      <w:r w:rsidR="00EF0BEB" w:rsidRPr="00C162C0">
        <w:rPr>
          <w:rFonts w:ascii="Century Schoolbook" w:hAnsi="Century Schoolbook"/>
          <w:lang w:val="en-US"/>
        </w:rPr>
        <w:t>tance for a functional public</w:t>
      </w:r>
      <w:r w:rsidR="00A84E98" w:rsidRPr="00C162C0">
        <w:rPr>
          <w:rFonts w:ascii="Century Schoolbook" w:hAnsi="Century Schoolbook"/>
          <w:lang w:val="en-US"/>
        </w:rPr>
        <w:t>—</w:t>
      </w:r>
      <w:r w:rsidR="00EF0BEB" w:rsidRPr="00C162C0">
        <w:rPr>
          <w:rFonts w:ascii="Century Schoolbook" w:hAnsi="Century Schoolbook"/>
          <w:lang w:val="en-US"/>
        </w:rPr>
        <w:t xml:space="preserve">and thus </w:t>
      </w:r>
      <w:r w:rsidR="004B6434">
        <w:rPr>
          <w:rFonts w:ascii="Century Schoolbook" w:hAnsi="Century Schoolbook"/>
          <w:lang w:val="en-US"/>
        </w:rPr>
        <w:t>non-</w:t>
      </w:r>
      <w:r w:rsidR="008122A4" w:rsidRPr="00C162C0">
        <w:rPr>
          <w:rFonts w:ascii="Century Schoolbook" w:hAnsi="Century Schoolbook"/>
          <w:lang w:val="en-US"/>
        </w:rPr>
        <w:t>individual</w:t>
      </w:r>
      <w:r w:rsidR="00A84E98" w:rsidRPr="00C162C0">
        <w:rPr>
          <w:rFonts w:ascii="Century Schoolbook" w:hAnsi="Century Schoolbook"/>
          <w:lang w:val="en-US"/>
        </w:rPr>
        <w:t>—</w:t>
      </w:r>
      <w:r w:rsidR="0069048E" w:rsidRPr="00C162C0">
        <w:rPr>
          <w:rFonts w:ascii="Century Schoolbook" w:hAnsi="Century Schoolbook"/>
          <w:lang w:val="en-US"/>
        </w:rPr>
        <w:t xml:space="preserve">sphere of action. </w:t>
      </w:r>
      <w:r w:rsidR="0069048E" w:rsidRPr="00A12277">
        <w:rPr>
          <w:rFonts w:ascii="Century Schoolbook" w:hAnsi="Century Schoolbook"/>
          <w:highlight w:val="yellow"/>
          <w:lang w:val="en-US"/>
        </w:rPr>
        <w:t xml:space="preserve">In this </w:t>
      </w:r>
      <w:r w:rsidR="002B5566" w:rsidRPr="00A12277">
        <w:rPr>
          <w:rFonts w:ascii="Century Schoolbook" w:hAnsi="Century Schoolbook"/>
          <w:highlight w:val="yellow"/>
          <w:lang w:val="en-US"/>
        </w:rPr>
        <w:t>essay,</w:t>
      </w:r>
      <w:r w:rsidR="0069048E" w:rsidRPr="00A12277">
        <w:rPr>
          <w:rFonts w:ascii="Century Schoolbook" w:hAnsi="Century Schoolbook"/>
          <w:highlight w:val="yellow"/>
          <w:lang w:val="en-US"/>
        </w:rPr>
        <w:t xml:space="preserve"> I want to argue that these two sides of the concept at first may sound contradictory or confusing, but that they </w:t>
      </w:r>
      <w:r w:rsidR="00C97212" w:rsidRPr="00A12277">
        <w:rPr>
          <w:rFonts w:ascii="Century Schoolbook" w:hAnsi="Century Schoolbook"/>
          <w:highlight w:val="yellow"/>
          <w:lang w:val="en-US"/>
        </w:rPr>
        <w:t xml:space="preserve">are </w:t>
      </w:r>
      <w:r w:rsidR="0069048E" w:rsidRPr="00A12277">
        <w:rPr>
          <w:rFonts w:ascii="Century Schoolbook" w:hAnsi="Century Schoolbook"/>
          <w:highlight w:val="yellow"/>
          <w:lang w:val="en-US"/>
        </w:rPr>
        <w:t xml:space="preserve">in fact tightly bound in Hannah Arendt’s political theory. I want to </w:t>
      </w:r>
      <w:r w:rsidR="00EE4F7A" w:rsidRPr="00A12277">
        <w:rPr>
          <w:rFonts w:ascii="Century Schoolbook" w:hAnsi="Century Schoolbook"/>
          <w:highlight w:val="yellow"/>
          <w:lang w:val="en-US"/>
        </w:rPr>
        <w:t>show</w:t>
      </w:r>
      <w:r w:rsidR="0069048E" w:rsidRPr="00A12277">
        <w:rPr>
          <w:rFonts w:ascii="Century Schoolbook" w:hAnsi="Century Schoolbook"/>
          <w:highlight w:val="yellow"/>
          <w:lang w:val="en-US"/>
        </w:rPr>
        <w:t xml:space="preserve"> this by </w:t>
      </w:r>
      <w:r w:rsidR="00EE4F7A" w:rsidRPr="00A12277">
        <w:rPr>
          <w:rFonts w:ascii="Century Schoolbook" w:hAnsi="Century Schoolbook"/>
          <w:highlight w:val="yellow"/>
          <w:lang w:val="en-US"/>
        </w:rPr>
        <w:t>examining</w:t>
      </w:r>
      <w:r w:rsidR="0069048E" w:rsidRPr="00A12277">
        <w:rPr>
          <w:rFonts w:ascii="Century Schoolbook" w:hAnsi="Century Schoolbook"/>
          <w:highlight w:val="yellow"/>
          <w:lang w:val="en-US"/>
        </w:rPr>
        <w:t xml:space="preserve"> the role that </w:t>
      </w:r>
      <w:r w:rsidR="0069048E" w:rsidRPr="00A12277">
        <w:rPr>
          <w:rFonts w:ascii="Century Schoolbook" w:hAnsi="Century Schoolbook"/>
          <w:i/>
          <w:highlight w:val="yellow"/>
          <w:lang w:val="en-US"/>
        </w:rPr>
        <w:t>opinions</w:t>
      </w:r>
      <w:r w:rsidR="0069048E" w:rsidRPr="00A12277">
        <w:rPr>
          <w:rFonts w:ascii="Century Schoolbook" w:hAnsi="Century Schoolbook"/>
          <w:highlight w:val="yellow"/>
          <w:lang w:val="en-US"/>
        </w:rPr>
        <w:t xml:space="preserve"> play in her </w:t>
      </w:r>
      <w:commentRangeStart w:id="9"/>
      <w:r w:rsidR="0069048E" w:rsidRPr="00A12277">
        <w:rPr>
          <w:rFonts w:ascii="Century Schoolbook" w:hAnsi="Century Schoolbook"/>
          <w:highlight w:val="yellow"/>
          <w:lang w:val="en-US"/>
        </w:rPr>
        <w:t>work</w:t>
      </w:r>
      <w:commentRangeEnd w:id="9"/>
      <w:r w:rsidR="00321353">
        <w:rPr>
          <w:rStyle w:val="CommentReference"/>
        </w:rPr>
        <w:commentReference w:id="9"/>
      </w:r>
      <w:r w:rsidR="0069048E" w:rsidRPr="00A12277">
        <w:rPr>
          <w:rFonts w:ascii="Century Schoolbook" w:hAnsi="Century Schoolbook"/>
          <w:highlight w:val="yellow"/>
          <w:lang w:val="en-US"/>
        </w:rPr>
        <w:t xml:space="preserve">. </w:t>
      </w:r>
      <w:del w:id="10" w:author="mitchell" w:date="2021-03-10T16:03:00Z">
        <w:r w:rsidR="0069048E" w:rsidRPr="00A12277" w:rsidDel="00D100DC">
          <w:rPr>
            <w:rFonts w:ascii="Century Schoolbook" w:hAnsi="Century Schoolbook"/>
            <w:highlight w:val="yellow"/>
            <w:lang w:val="en-US"/>
          </w:rPr>
          <w:delText xml:space="preserve">As far as I am concerned, </w:delText>
        </w:r>
      </w:del>
      <w:r w:rsidR="0069048E" w:rsidRPr="00A12277">
        <w:rPr>
          <w:rFonts w:ascii="Century Schoolbook" w:hAnsi="Century Schoolbook"/>
          <w:highlight w:val="yellow"/>
          <w:lang w:val="en-US"/>
        </w:rPr>
        <w:t xml:space="preserve">these form an essential junction point between the individual </w:t>
      </w:r>
      <w:r w:rsidR="00C97212" w:rsidRPr="00A12277">
        <w:rPr>
          <w:rFonts w:ascii="Century Schoolbook" w:hAnsi="Century Schoolbook"/>
          <w:highlight w:val="yellow"/>
          <w:lang w:val="en-US"/>
        </w:rPr>
        <w:t>with</w:t>
      </w:r>
      <w:ins w:id="11" w:author="mitchell" w:date="2021-03-10T16:03:00Z">
        <w:r w:rsidR="00D100DC">
          <w:rPr>
            <w:rFonts w:ascii="Century Schoolbook" w:hAnsi="Century Schoolbook"/>
            <w:highlight w:val="yellow"/>
            <w:lang w:val="en-US"/>
          </w:rPr>
          <w:t xml:space="preserve"> </w:t>
        </w:r>
      </w:ins>
      <w:r w:rsidR="00534BBE" w:rsidRPr="00A12277">
        <w:rPr>
          <w:rFonts w:ascii="Century Schoolbook" w:hAnsi="Century Schoolbook"/>
          <w:highlight w:val="yellow"/>
          <w:lang w:val="en-US"/>
        </w:rPr>
        <w:t>her</w:t>
      </w:r>
      <w:r w:rsidR="0069048E" w:rsidRPr="00A12277">
        <w:rPr>
          <w:rFonts w:ascii="Century Schoolbook" w:hAnsi="Century Schoolbook"/>
          <w:highlight w:val="yellow"/>
          <w:lang w:val="en-US"/>
        </w:rPr>
        <w:t xml:space="preserve"> private responsibilities and the demands tha</w:t>
      </w:r>
      <w:r w:rsidR="00534BBE" w:rsidRPr="00A12277">
        <w:rPr>
          <w:rFonts w:ascii="Century Schoolbook" w:hAnsi="Century Schoolbook"/>
          <w:highlight w:val="yellow"/>
          <w:lang w:val="en-US"/>
        </w:rPr>
        <w:t xml:space="preserve">t </w:t>
      </w:r>
      <w:del w:id="12" w:author="mitchell" w:date="2021-03-10T16:03:00Z">
        <w:r w:rsidR="00534BBE" w:rsidRPr="00A12277" w:rsidDel="00D100DC">
          <w:rPr>
            <w:rFonts w:ascii="Century Schoolbook" w:hAnsi="Century Schoolbook"/>
            <w:highlight w:val="yellow"/>
            <w:lang w:val="en-US"/>
          </w:rPr>
          <w:delText xml:space="preserve">follow </w:delText>
        </w:r>
      </w:del>
      <w:ins w:id="13" w:author="mitchell" w:date="2021-03-10T16:03:00Z">
        <w:r w:rsidR="00D100DC">
          <w:rPr>
            <w:rFonts w:ascii="Century Schoolbook" w:hAnsi="Century Schoolbook"/>
            <w:highlight w:val="yellow"/>
            <w:lang w:val="en-US"/>
          </w:rPr>
          <w:t>derive</w:t>
        </w:r>
        <w:r w:rsidR="00D100DC" w:rsidRPr="00A12277">
          <w:rPr>
            <w:rFonts w:ascii="Century Schoolbook" w:hAnsi="Century Schoolbook"/>
            <w:highlight w:val="yellow"/>
            <w:lang w:val="en-US"/>
          </w:rPr>
          <w:t xml:space="preserve"> </w:t>
        </w:r>
      </w:ins>
      <w:r w:rsidR="00534BBE" w:rsidRPr="00A12277">
        <w:rPr>
          <w:rFonts w:ascii="Century Schoolbook" w:hAnsi="Century Schoolbook"/>
          <w:highlight w:val="yellow"/>
          <w:lang w:val="en-US"/>
        </w:rPr>
        <w:t xml:space="preserve">from </w:t>
      </w:r>
      <w:r w:rsidR="00C97212" w:rsidRPr="00A12277">
        <w:rPr>
          <w:rFonts w:ascii="Century Schoolbook" w:hAnsi="Century Schoolbook"/>
          <w:highlight w:val="yellow"/>
          <w:lang w:val="en-US"/>
        </w:rPr>
        <w:t xml:space="preserve">her </w:t>
      </w:r>
      <w:r w:rsidR="00534BBE" w:rsidRPr="00A12277">
        <w:rPr>
          <w:rFonts w:ascii="Century Schoolbook" w:hAnsi="Century Schoolbook"/>
          <w:highlight w:val="yellow"/>
          <w:lang w:val="en-US"/>
        </w:rPr>
        <w:t xml:space="preserve">being </w:t>
      </w:r>
      <w:r w:rsidR="00C97212" w:rsidRPr="00A12277">
        <w:rPr>
          <w:rFonts w:ascii="Century Schoolbook" w:hAnsi="Century Schoolbook"/>
          <w:highlight w:val="yellow"/>
          <w:lang w:val="en-US"/>
        </w:rPr>
        <w:t xml:space="preserve">a </w:t>
      </w:r>
      <w:r w:rsidR="00534BBE" w:rsidRPr="00A12277">
        <w:rPr>
          <w:rFonts w:ascii="Century Schoolbook" w:hAnsi="Century Schoolbook"/>
          <w:highlight w:val="yellow"/>
          <w:lang w:val="en-US"/>
        </w:rPr>
        <w:t>part of a</w:t>
      </w:r>
      <w:ins w:id="14" w:author="mitchell" w:date="2021-03-12T10:04:00Z">
        <w:r w:rsidR="00AE4835">
          <w:rPr>
            <w:rFonts w:ascii="Century Schoolbook" w:hAnsi="Century Schoolbook"/>
            <w:highlight w:val="yellow"/>
            <w:lang w:val="en-US"/>
          </w:rPr>
          <w:t xml:space="preserve"> </w:t>
        </w:r>
      </w:ins>
      <w:del w:id="15" w:author="mitchell" w:date="2021-03-12T10:04:00Z">
        <w:r w:rsidR="00534BBE" w:rsidRPr="00A12277" w:rsidDel="00AE4835">
          <w:rPr>
            <w:rFonts w:ascii="Century Schoolbook" w:hAnsi="Century Schoolbook"/>
            <w:highlight w:val="yellow"/>
            <w:lang w:val="en-US"/>
          </w:rPr>
          <w:delText>—</w:delText>
        </w:r>
      </w:del>
      <w:r w:rsidR="0069048E" w:rsidRPr="00A12277">
        <w:rPr>
          <w:rFonts w:ascii="Century Schoolbook" w:hAnsi="Century Schoolbook"/>
          <w:highlight w:val="yellow"/>
          <w:lang w:val="en-US"/>
        </w:rPr>
        <w:t>political</w:t>
      </w:r>
      <w:ins w:id="16" w:author="mitchell" w:date="2021-03-12T10:04:00Z">
        <w:r w:rsidR="00AE4835">
          <w:rPr>
            <w:rFonts w:ascii="Century Schoolbook" w:hAnsi="Century Schoolbook"/>
            <w:highlight w:val="yellow"/>
            <w:lang w:val="en-US"/>
          </w:rPr>
          <w:t xml:space="preserve"> </w:t>
        </w:r>
      </w:ins>
      <w:del w:id="17" w:author="mitchell" w:date="2021-03-12T10:04:00Z">
        <w:r w:rsidR="00534BBE" w:rsidRPr="00A12277" w:rsidDel="00AE4835">
          <w:rPr>
            <w:rFonts w:ascii="Century Schoolbook" w:hAnsi="Century Schoolbook"/>
            <w:highlight w:val="yellow"/>
            <w:lang w:val="en-US"/>
          </w:rPr>
          <w:delText>—</w:delText>
        </w:r>
      </w:del>
      <w:r w:rsidR="0069048E" w:rsidRPr="00A12277">
        <w:rPr>
          <w:rFonts w:ascii="Century Schoolbook" w:hAnsi="Century Schoolbook"/>
          <w:highlight w:val="yellow"/>
          <w:lang w:val="en-US"/>
        </w:rPr>
        <w:t xml:space="preserve">community. </w:t>
      </w:r>
      <w:r w:rsidR="0016174B" w:rsidRPr="00A12277">
        <w:rPr>
          <w:rFonts w:ascii="Century Schoolbook" w:hAnsi="Century Schoolbook"/>
          <w:highlight w:val="yellow"/>
          <w:lang w:val="en-US"/>
        </w:rPr>
        <w:t xml:space="preserve">As such, through opinions it becomes possible to connect the essential notions of </w:t>
      </w:r>
      <w:r w:rsidR="00386EB2" w:rsidRPr="00A12277">
        <w:rPr>
          <w:rFonts w:ascii="Century Schoolbook" w:hAnsi="Century Schoolbook"/>
          <w:highlight w:val="yellow"/>
          <w:lang w:val="en-US"/>
        </w:rPr>
        <w:t xml:space="preserve">individual </w:t>
      </w:r>
      <w:r w:rsidR="0016174B" w:rsidRPr="00A12277">
        <w:rPr>
          <w:rFonts w:ascii="Century Schoolbook" w:hAnsi="Century Schoolbook"/>
          <w:highlight w:val="yellow"/>
          <w:lang w:val="en-US"/>
        </w:rPr>
        <w:t>critical thought, agency and plurality in Arendt’s work.</w:t>
      </w:r>
    </w:p>
    <w:p w:rsidR="00141B42" w:rsidRPr="00C162C0" w:rsidRDefault="00533A8D"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First I will explore Arendt’s view on the individual capacity of </w:t>
      </w:r>
      <w:r w:rsidR="00EB6E46" w:rsidRPr="00C162C0">
        <w:rPr>
          <w:rFonts w:ascii="Century Schoolbook" w:hAnsi="Century Schoolbook"/>
          <w:lang w:val="en-US"/>
        </w:rPr>
        <w:t>judgment</w:t>
      </w:r>
      <w:r w:rsidRPr="00C162C0">
        <w:rPr>
          <w:rFonts w:ascii="Century Schoolbook" w:hAnsi="Century Schoolbook"/>
          <w:lang w:val="en-US"/>
        </w:rPr>
        <w:t>, without looking at the political dimension of it</w:t>
      </w:r>
      <w:r w:rsidR="00F77CBD" w:rsidRPr="00C162C0">
        <w:rPr>
          <w:rFonts w:ascii="Century Schoolbook" w:hAnsi="Century Schoolbook"/>
          <w:lang w:val="en-US"/>
        </w:rPr>
        <w:t>. This part will deal extensively with the origins of our capacity to judge</w:t>
      </w:r>
      <w:r w:rsidR="00206DDA" w:rsidRPr="00C162C0">
        <w:rPr>
          <w:rFonts w:ascii="Century Schoolbook" w:hAnsi="Century Schoolbook"/>
          <w:lang w:val="en-US"/>
        </w:rPr>
        <w:t>—</w:t>
      </w:r>
      <w:r w:rsidR="00F77CBD" w:rsidRPr="00C162C0">
        <w:rPr>
          <w:rFonts w:ascii="Century Schoolbook" w:hAnsi="Century Schoolbook"/>
          <w:lang w:val="en-US"/>
        </w:rPr>
        <w:t>namely, the capacity of thinking</w:t>
      </w:r>
      <w:del w:id="18" w:author="mitchell" w:date="2021-03-10T16:05:00Z">
        <w:r w:rsidR="00F77CBD" w:rsidRPr="00C162C0" w:rsidDel="00D100DC">
          <w:rPr>
            <w:rFonts w:ascii="Century Schoolbook" w:hAnsi="Century Schoolbook"/>
            <w:lang w:val="en-US"/>
          </w:rPr>
          <w:delText xml:space="preserve"> </w:delText>
        </w:r>
        <w:r w:rsidRPr="00C162C0" w:rsidDel="00D100DC">
          <w:rPr>
            <w:rFonts w:ascii="Century Schoolbook" w:hAnsi="Century Schoolbook"/>
            <w:lang w:val="en-US"/>
          </w:rPr>
          <w:delText>(</w:delText>
        </w:r>
        <w:r w:rsidR="003C7E43" w:rsidRPr="00C162C0" w:rsidDel="00D100DC">
          <w:rPr>
            <w:rFonts w:ascii="Century Schoolbook" w:hAnsi="Century Schoolbook"/>
            <w:lang w:val="en-US"/>
          </w:rPr>
          <w:delText>2</w:delText>
        </w:r>
        <w:r w:rsidRPr="00C162C0" w:rsidDel="00D100DC">
          <w:rPr>
            <w:rFonts w:ascii="Century Schoolbook" w:hAnsi="Century Schoolbook"/>
            <w:lang w:val="en-US"/>
          </w:rPr>
          <w:delText>)</w:delText>
        </w:r>
      </w:del>
      <w:r w:rsidRPr="00C162C0">
        <w:rPr>
          <w:rFonts w:ascii="Century Schoolbook" w:hAnsi="Century Schoolbook"/>
          <w:lang w:val="en-US"/>
        </w:rPr>
        <w:t>. After clarifying th</w:t>
      </w:r>
      <w:r w:rsidR="005276DD" w:rsidRPr="00C162C0">
        <w:rPr>
          <w:rFonts w:ascii="Century Schoolbook" w:hAnsi="Century Schoolbook"/>
          <w:lang w:val="en-US"/>
        </w:rPr>
        <w:t xml:space="preserve">is important </w:t>
      </w:r>
      <w:r w:rsidR="008C6A64" w:rsidRPr="00C162C0">
        <w:rPr>
          <w:rFonts w:ascii="Century Schoolbook" w:hAnsi="Century Schoolbook"/>
          <w:lang w:val="en-US"/>
        </w:rPr>
        <w:t>basis,</w:t>
      </w:r>
      <w:r w:rsidRPr="00C162C0">
        <w:rPr>
          <w:rFonts w:ascii="Century Schoolbook" w:hAnsi="Century Schoolbook"/>
          <w:lang w:val="en-US"/>
        </w:rPr>
        <w:t xml:space="preserve"> I will look at</w:t>
      </w:r>
      <w:r w:rsidR="004E264E" w:rsidRPr="00C162C0">
        <w:rPr>
          <w:rFonts w:ascii="Century Schoolbook" w:hAnsi="Century Schoolbook"/>
          <w:lang w:val="en-US"/>
        </w:rPr>
        <w:t xml:space="preserve"> the specific product of these individual capacities</w:t>
      </w:r>
      <w:r w:rsidR="0006372C" w:rsidRPr="00C162C0">
        <w:rPr>
          <w:rFonts w:ascii="Century Schoolbook" w:hAnsi="Century Schoolbook"/>
          <w:lang w:val="en-US"/>
        </w:rPr>
        <w:t xml:space="preserve"> as they appear in a political setting</w:t>
      </w:r>
      <w:r w:rsidR="004E264E" w:rsidRPr="00C162C0">
        <w:rPr>
          <w:rFonts w:ascii="Century Schoolbook" w:hAnsi="Century Schoolbook"/>
          <w:lang w:val="en-US"/>
        </w:rPr>
        <w:t>, namely</w:t>
      </w:r>
      <w:r w:rsidRPr="00C162C0">
        <w:rPr>
          <w:rFonts w:ascii="Century Schoolbook" w:hAnsi="Century Schoolbook"/>
          <w:lang w:val="en-US"/>
        </w:rPr>
        <w:t xml:space="preserve"> opinion</w:t>
      </w:r>
      <w:r w:rsidR="004E264E" w:rsidRPr="00C162C0">
        <w:rPr>
          <w:rFonts w:ascii="Century Schoolbook" w:hAnsi="Century Schoolbook"/>
          <w:lang w:val="en-US"/>
        </w:rPr>
        <w:t xml:space="preserve">s. </w:t>
      </w:r>
      <w:r w:rsidR="002A240E" w:rsidRPr="00C162C0">
        <w:rPr>
          <w:rFonts w:ascii="Century Schoolbook" w:hAnsi="Century Schoolbook"/>
          <w:lang w:val="en-US"/>
        </w:rPr>
        <w:t>How do public opinions differ from individual judgments</w:t>
      </w:r>
      <w:del w:id="19" w:author="mitchell" w:date="2021-03-10T16:05:00Z">
        <w:r w:rsidR="003C7E43" w:rsidRPr="00C162C0" w:rsidDel="00D100DC">
          <w:rPr>
            <w:rFonts w:ascii="Century Schoolbook" w:hAnsi="Century Schoolbook"/>
            <w:lang w:val="en-US"/>
          </w:rPr>
          <w:delText xml:space="preserve"> (3</w:delText>
        </w:r>
        <w:r w:rsidRPr="00C162C0" w:rsidDel="00D100DC">
          <w:rPr>
            <w:rFonts w:ascii="Century Schoolbook" w:hAnsi="Century Schoolbook"/>
            <w:lang w:val="en-US"/>
          </w:rPr>
          <w:delText>)</w:delText>
        </w:r>
      </w:del>
      <w:r w:rsidRPr="00C162C0">
        <w:rPr>
          <w:rFonts w:ascii="Century Schoolbook" w:hAnsi="Century Schoolbook"/>
          <w:lang w:val="en-US"/>
        </w:rPr>
        <w:t xml:space="preserve">? </w:t>
      </w:r>
      <w:r w:rsidR="009E2547">
        <w:rPr>
          <w:rFonts w:ascii="Century Schoolbook" w:hAnsi="Century Schoolbook"/>
          <w:lang w:val="en-US"/>
        </w:rPr>
        <w:t>Once</w:t>
      </w:r>
      <w:ins w:id="20" w:author="mitchell" w:date="2021-03-10T16:05:00Z">
        <w:r w:rsidR="00D100DC">
          <w:rPr>
            <w:rFonts w:ascii="Century Schoolbook" w:hAnsi="Century Schoolbook"/>
            <w:lang w:val="en-US"/>
          </w:rPr>
          <w:t xml:space="preserve"> </w:t>
        </w:r>
      </w:ins>
      <w:r w:rsidR="004A69FB" w:rsidRPr="00C162C0">
        <w:rPr>
          <w:rFonts w:ascii="Century Schoolbook" w:hAnsi="Century Schoolbook"/>
          <w:lang w:val="en-US"/>
        </w:rPr>
        <w:t>it is clear how opinions come about</w:t>
      </w:r>
      <w:r w:rsidR="008414D2" w:rsidRPr="00C162C0">
        <w:rPr>
          <w:rFonts w:ascii="Century Schoolbook" w:hAnsi="Century Schoolbook"/>
          <w:lang w:val="en-US"/>
        </w:rPr>
        <w:t xml:space="preserve"> and how they differ from individual judgments</w:t>
      </w:r>
      <w:r w:rsidR="004A69FB" w:rsidRPr="00C162C0">
        <w:rPr>
          <w:rFonts w:ascii="Century Schoolbook" w:hAnsi="Century Schoolbook"/>
          <w:lang w:val="en-US"/>
        </w:rPr>
        <w:t xml:space="preserve">, </w:t>
      </w:r>
      <w:r w:rsidR="009E2547">
        <w:rPr>
          <w:rFonts w:ascii="Century Schoolbook" w:hAnsi="Century Schoolbook"/>
          <w:lang w:val="en-US"/>
        </w:rPr>
        <w:t>I will reflect on</w:t>
      </w:r>
      <w:r w:rsidR="004A69FB" w:rsidRPr="00C162C0">
        <w:rPr>
          <w:rFonts w:ascii="Century Schoolbook" w:hAnsi="Century Schoolbook"/>
          <w:lang w:val="en-US"/>
        </w:rPr>
        <w:t xml:space="preserve"> their importance </w:t>
      </w:r>
      <w:r w:rsidRPr="00C162C0">
        <w:rPr>
          <w:rFonts w:ascii="Century Schoolbook" w:hAnsi="Century Schoolbook"/>
          <w:lang w:val="en-US"/>
        </w:rPr>
        <w:t xml:space="preserve">for a </w:t>
      </w:r>
      <w:r w:rsidR="008414D2" w:rsidRPr="00C162C0">
        <w:rPr>
          <w:rFonts w:ascii="Century Schoolbook" w:hAnsi="Century Schoolbook"/>
          <w:lang w:val="en-US"/>
        </w:rPr>
        <w:t xml:space="preserve">successful </w:t>
      </w:r>
      <w:r w:rsidRPr="00C162C0">
        <w:rPr>
          <w:rFonts w:ascii="Century Schoolbook" w:hAnsi="Century Schoolbook"/>
          <w:lang w:val="en-US"/>
        </w:rPr>
        <w:t xml:space="preserve">communal </w:t>
      </w:r>
      <w:r w:rsidR="008414D2" w:rsidRPr="00C162C0">
        <w:rPr>
          <w:rFonts w:ascii="Century Schoolbook" w:hAnsi="Century Schoolbook"/>
          <w:lang w:val="en-US"/>
        </w:rPr>
        <w:t xml:space="preserve">political </w:t>
      </w:r>
      <w:r w:rsidRPr="00C162C0">
        <w:rPr>
          <w:rFonts w:ascii="Century Schoolbook" w:hAnsi="Century Schoolbook"/>
          <w:lang w:val="en-US"/>
        </w:rPr>
        <w:t>process</w:t>
      </w:r>
      <w:r w:rsidR="008414D2" w:rsidRPr="00C162C0">
        <w:rPr>
          <w:rFonts w:ascii="Century Schoolbook" w:hAnsi="Century Schoolbook"/>
          <w:lang w:val="en-US"/>
        </w:rPr>
        <w:t>. I</w:t>
      </w:r>
      <w:r w:rsidR="009E2547">
        <w:rPr>
          <w:rFonts w:ascii="Century Schoolbook" w:hAnsi="Century Schoolbook"/>
          <w:lang w:val="en-US"/>
        </w:rPr>
        <w:t>n this context it is particularly i</w:t>
      </w:r>
      <w:r w:rsidR="008414D2" w:rsidRPr="00C162C0">
        <w:rPr>
          <w:rFonts w:ascii="Century Schoolbook" w:hAnsi="Century Schoolbook"/>
          <w:lang w:val="en-US"/>
        </w:rPr>
        <w:t>mportant to understand how opinions differ from facts</w:t>
      </w:r>
      <w:r w:rsidR="001758DB" w:rsidRPr="00C162C0">
        <w:rPr>
          <w:rFonts w:ascii="Century Schoolbook" w:hAnsi="Century Schoolbook"/>
          <w:lang w:val="en-US"/>
        </w:rPr>
        <w:t>. Both have a public character, but they do not equally contribute to politics</w:t>
      </w:r>
      <w:del w:id="21" w:author="mitchell" w:date="2021-03-10T16:06:00Z">
        <w:r w:rsidRPr="00C162C0" w:rsidDel="00D100DC">
          <w:rPr>
            <w:rFonts w:ascii="Century Schoolbook" w:hAnsi="Century Schoolbook"/>
            <w:lang w:val="en-US"/>
          </w:rPr>
          <w:delText>(</w:delText>
        </w:r>
        <w:r w:rsidR="003C7E43" w:rsidRPr="00C162C0" w:rsidDel="00D100DC">
          <w:rPr>
            <w:rFonts w:ascii="Century Schoolbook" w:hAnsi="Century Schoolbook"/>
            <w:lang w:val="en-US"/>
          </w:rPr>
          <w:delText>4</w:delText>
        </w:r>
        <w:r w:rsidRPr="00C162C0" w:rsidDel="00D100DC">
          <w:rPr>
            <w:rFonts w:ascii="Century Schoolbook" w:hAnsi="Century Schoolbook"/>
            <w:lang w:val="en-US"/>
          </w:rPr>
          <w:delText>)</w:delText>
        </w:r>
      </w:del>
      <w:r w:rsidRPr="00C162C0">
        <w:rPr>
          <w:rFonts w:ascii="Century Schoolbook" w:hAnsi="Century Schoolbook"/>
          <w:lang w:val="en-US"/>
        </w:rPr>
        <w:t xml:space="preserve">. Although </w:t>
      </w:r>
      <w:r w:rsidR="001758DB" w:rsidRPr="00C162C0">
        <w:rPr>
          <w:rFonts w:ascii="Century Schoolbook" w:hAnsi="Century Schoolbook"/>
          <w:lang w:val="en-US"/>
        </w:rPr>
        <w:t>the importance of opinions</w:t>
      </w:r>
      <w:ins w:id="22" w:author="mitchell" w:date="2021-03-10T16:05:00Z">
        <w:r w:rsidR="00D100DC">
          <w:rPr>
            <w:rFonts w:ascii="Century Schoolbook" w:hAnsi="Century Schoolbook"/>
            <w:lang w:val="en-US"/>
          </w:rPr>
          <w:t xml:space="preserve"> </w:t>
        </w:r>
      </w:ins>
      <w:r w:rsidR="00E32F21" w:rsidRPr="00C162C0">
        <w:rPr>
          <w:rFonts w:ascii="Century Schoolbook" w:hAnsi="Century Schoolbook"/>
          <w:lang w:val="en-US"/>
        </w:rPr>
        <w:t xml:space="preserve">as intermediate concepts between individual reasoning and collective action </w:t>
      </w:r>
      <w:r w:rsidR="008026A4" w:rsidRPr="00C162C0">
        <w:rPr>
          <w:rFonts w:ascii="Century Schoolbook" w:hAnsi="Century Schoolbook"/>
          <w:lang w:val="en-US"/>
        </w:rPr>
        <w:t>should be clear</w:t>
      </w:r>
      <w:r w:rsidRPr="00C162C0">
        <w:rPr>
          <w:rFonts w:ascii="Century Schoolbook" w:hAnsi="Century Schoolbook"/>
          <w:lang w:val="en-US"/>
        </w:rPr>
        <w:t xml:space="preserve"> by then, I want to </w:t>
      </w:r>
      <w:r w:rsidR="007F7E88" w:rsidRPr="00C162C0">
        <w:rPr>
          <w:rFonts w:ascii="Century Schoolbook" w:hAnsi="Century Schoolbook"/>
          <w:lang w:val="en-US"/>
        </w:rPr>
        <w:t xml:space="preserve">conclude </w:t>
      </w:r>
      <w:r w:rsidR="001B4F5D" w:rsidRPr="00C162C0">
        <w:rPr>
          <w:rFonts w:ascii="Century Schoolbook" w:hAnsi="Century Schoolbook"/>
          <w:lang w:val="en-US"/>
        </w:rPr>
        <w:t>the essay</w:t>
      </w:r>
      <w:r w:rsidR="007F7E88" w:rsidRPr="00C162C0">
        <w:rPr>
          <w:rFonts w:ascii="Century Schoolbook" w:hAnsi="Century Schoolbook"/>
          <w:lang w:val="en-US"/>
        </w:rPr>
        <w:t xml:space="preserve"> by looking at</w:t>
      </w:r>
      <w:r w:rsidRPr="00C162C0">
        <w:rPr>
          <w:rFonts w:ascii="Century Schoolbook" w:hAnsi="Century Schoolbook"/>
          <w:lang w:val="en-US"/>
        </w:rPr>
        <w:t xml:space="preserve"> the more extreme consequences of a</w:t>
      </w:r>
      <w:r w:rsidR="004D66CE" w:rsidRPr="00C162C0">
        <w:rPr>
          <w:rFonts w:ascii="Century Schoolbook" w:hAnsi="Century Schoolbook"/>
          <w:lang w:val="en-US"/>
        </w:rPr>
        <w:t xml:space="preserve"> situatio</w:t>
      </w:r>
      <w:r w:rsidRPr="00C162C0">
        <w:rPr>
          <w:rFonts w:ascii="Century Schoolbook" w:hAnsi="Century Schoolbook"/>
          <w:lang w:val="en-US"/>
        </w:rPr>
        <w:t xml:space="preserve">n </w:t>
      </w:r>
      <w:r w:rsidR="004D66CE" w:rsidRPr="00C162C0">
        <w:rPr>
          <w:rFonts w:ascii="Century Schoolbook" w:hAnsi="Century Schoolbook"/>
          <w:lang w:val="en-US"/>
        </w:rPr>
        <w:t xml:space="preserve">in which </w:t>
      </w:r>
      <w:r w:rsidRPr="00C162C0">
        <w:rPr>
          <w:rFonts w:ascii="Century Schoolbook" w:hAnsi="Century Schoolbook"/>
          <w:lang w:val="en-US"/>
        </w:rPr>
        <w:t xml:space="preserve">opinions </w:t>
      </w:r>
      <w:r w:rsidR="004D66CE" w:rsidRPr="00C162C0">
        <w:rPr>
          <w:rFonts w:ascii="Century Schoolbook" w:hAnsi="Century Schoolbook"/>
          <w:lang w:val="en-US"/>
        </w:rPr>
        <w:t xml:space="preserve">are </w:t>
      </w:r>
      <w:r w:rsidR="00962B3E" w:rsidRPr="00C162C0">
        <w:rPr>
          <w:rFonts w:ascii="Century Schoolbook" w:hAnsi="Century Schoolbook"/>
          <w:lang w:val="en-US"/>
        </w:rPr>
        <w:t>turned into public convictions</w:t>
      </w:r>
      <w:del w:id="23" w:author="mitchell" w:date="2021-03-10T16:06:00Z">
        <w:r w:rsidR="00B938EC" w:rsidRPr="00C162C0" w:rsidDel="00D100DC">
          <w:rPr>
            <w:rFonts w:ascii="Century Schoolbook" w:hAnsi="Century Schoolbook"/>
            <w:lang w:val="en-US"/>
          </w:rPr>
          <w:delText xml:space="preserve"> (5</w:delText>
        </w:r>
        <w:r w:rsidR="005873ED" w:rsidRPr="00C162C0" w:rsidDel="00D100DC">
          <w:rPr>
            <w:rFonts w:ascii="Century Schoolbook" w:hAnsi="Century Schoolbook"/>
            <w:lang w:val="en-US"/>
          </w:rPr>
          <w:delText>)</w:delText>
        </w:r>
      </w:del>
      <w:r w:rsidR="001B4F5D" w:rsidRPr="00C162C0">
        <w:rPr>
          <w:rFonts w:ascii="Century Schoolbook" w:hAnsi="Century Schoolbook"/>
          <w:lang w:val="en-US"/>
        </w:rPr>
        <w:t xml:space="preserve">. This will </w:t>
      </w:r>
      <w:r w:rsidR="008026A4" w:rsidRPr="00C162C0">
        <w:rPr>
          <w:rFonts w:ascii="Century Schoolbook" w:hAnsi="Century Schoolbook"/>
          <w:lang w:val="en-US"/>
        </w:rPr>
        <w:t xml:space="preserve">stress </w:t>
      </w:r>
      <w:r w:rsidR="009E2547">
        <w:rPr>
          <w:rFonts w:ascii="Century Schoolbook" w:hAnsi="Century Schoolbook"/>
          <w:lang w:val="en-US"/>
        </w:rPr>
        <w:t>the</w:t>
      </w:r>
      <w:r w:rsidR="008026A4" w:rsidRPr="00C162C0">
        <w:rPr>
          <w:rFonts w:ascii="Century Schoolbook" w:hAnsi="Century Schoolbook"/>
          <w:lang w:val="en-US"/>
        </w:rPr>
        <w:t xml:space="preserve"> political and indi</w:t>
      </w:r>
      <w:r w:rsidR="007F7E88" w:rsidRPr="00C162C0">
        <w:rPr>
          <w:rFonts w:ascii="Century Schoolbook" w:hAnsi="Century Schoolbook"/>
          <w:lang w:val="en-US"/>
        </w:rPr>
        <w:t xml:space="preserve">vidual significance </w:t>
      </w:r>
      <w:r w:rsidR="009E2547">
        <w:rPr>
          <w:rFonts w:ascii="Century Schoolbook" w:hAnsi="Century Schoolbook"/>
          <w:lang w:val="en-US"/>
        </w:rPr>
        <w:t xml:space="preserve">of opinions </w:t>
      </w:r>
      <w:r w:rsidR="007F7E88" w:rsidRPr="00C162C0">
        <w:rPr>
          <w:rFonts w:ascii="Century Schoolbook" w:hAnsi="Century Schoolbook"/>
          <w:lang w:val="en-US"/>
        </w:rPr>
        <w:t>even further</w:t>
      </w:r>
      <w:r w:rsidRPr="00C162C0">
        <w:rPr>
          <w:rFonts w:ascii="Century Schoolbook" w:hAnsi="Century Schoolbook"/>
          <w:lang w:val="en-US"/>
        </w:rPr>
        <w:t xml:space="preserve">. After all, such situations </w:t>
      </w:r>
      <w:r w:rsidR="008026A4" w:rsidRPr="00C162C0">
        <w:rPr>
          <w:rFonts w:ascii="Century Schoolbook" w:hAnsi="Century Schoolbook"/>
          <w:lang w:val="en-US"/>
        </w:rPr>
        <w:t xml:space="preserve">were </w:t>
      </w:r>
      <w:r w:rsidR="00906998" w:rsidRPr="00C162C0">
        <w:rPr>
          <w:rFonts w:ascii="Century Schoolbook" w:hAnsi="Century Schoolbook"/>
          <w:lang w:val="en-US"/>
        </w:rPr>
        <w:t xml:space="preserve">essential to </w:t>
      </w:r>
      <w:r w:rsidR="00906998" w:rsidRPr="00C162C0">
        <w:rPr>
          <w:rFonts w:ascii="Century Schoolbook" w:hAnsi="Century Schoolbook"/>
          <w:lang w:val="en-US"/>
        </w:rPr>
        <w:lastRenderedPageBreak/>
        <w:t xml:space="preserve">the political disasters that prevailed </w:t>
      </w:r>
      <w:r w:rsidR="008026A4" w:rsidRPr="00C162C0">
        <w:rPr>
          <w:rFonts w:ascii="Century Schoolbook" w:hAnsi="Century Schoolbook"/>
          <w:lang w:val="en-US"/>
        </w:rPr>
        <w:t xml:space="preserve">in the twentieth century </w:t>
      </w:r>
      <w:r w:rsidR="004D66CE" w:rsidRPr="00C162C0">
        <w:rPr>
          <w:rFonts w:ascii="Century Schoolbook" w:hAnsi="Century Schoolbook"/>
          <w:lang w:val="en-US"/>
        </w:rPr>
        <w:t>and which</w:t>
      </w:r>
      <w:ins w:id="24" w:author="mitchell" w:date="2021-03-10T16:06:00Z">
        <w:r w:rsidR="00D100DC">
          <w:rPr>
            <w:rFonts w:ascii="Century Schoolbook" w:hAnsi="Century Schoolbook"/>
            <w:lang w:val="en-US"/>
          </w:rPr>
          <w:t xml:space="preserve"> </w:t>
        </w:r>
      </w:ins>
      <w:r w:rsidRPr="00C162C0">
        <w:rPr>
          <w:rFonts w:ascii="Century Schoolbook" w:hAnsi="Century Schoolbook"/>
          <w:lang w:val="en-US"/>
        </w:rPr>
        <w:t xml:space="preserve">urged </w:t>
      </w:r>
      <w:r w:rsidR="004D66CE" w:rsidRPr="00C162C0">
        <w:rPr>
          <w:rFonts w:ascii="Century Schoolbook" w:hAnsi="Century Schoolbook"/>
          <w:lang w:val="en-US"/>
        </w:rPr>
        <w:t>Arendt</w:t>
      </w:r>
      <w:r w:rsidRPr="00C162C0">
        <w:rPr>
          <w:rFonts w:ascii="Century Schoolbook" w:hAnsi="Century Schoolbook"/>
          <w:lang w:val="en-US"/>
        </w:rPr>
        <w:t xml:space="preserve"> to write </w:t>
      </w:r>
      <w:r w:rsidR="004D66CE" w:rsidRPr="00C162C0">
        <w:rPr>
          <w:rFonts w:ascii="Century Schoolbook" w:hAnsi="Century Schoolbook"/>
          <w:lang w:val="en-US"/>
        </w:rPr>
        <w:t xml:space="preserve">and reflect </w:t>
      </w:r>
      <w:r w:rsidRPr="00C162C0">
        <w:rPr>
          <w:rFonts w:ascii="Century Schoolbook" w:hAnsi="Century Schoolbook"/>
          <w:lang w:val="en-US"/>
        </w:rPr>
        <w:t>on political topic</w:t>
      </w:r>
      <w:r w:rsidR="004D66CE" w:rsidRPr="00C162C0">
        <w:rPr>
          <w:rFonts w:ascii="Century Schoolbook" w:hAnsi="Century Schoolbook"/>
          <w:lang w:val="en-US"/>
        </w:rPr>
        <w:t>s</w:t>
      </w:r>
      <w:r w:rsidR="008026A4" w:rsidRPr="00C162C0">
        <w:rPr>
          <w:rFonts w:ascii="Century Schoolbook" w:hAnsi="Century Schoolbook"/>
          <w:lang w:val="en-US"/>
        </w:rPr>
        <w:t>. T</w:t>
      </w:r>
      <w:r w:rsidRPr="00C162C0">
        <w:rPr>
          <w:rFonts w:ascii="Century Schoolbook" w:hAnsi="Century Schoolbook"/>
          <w:lang w:val="en-US"/>
        </w:rPr>
        <w:t xml:space="preserve">he </w:t>
      </w:r>
      <w:r w:rsidR="008026A4" w:rsidRPr="00C162C0">
        <w:rPr>
          <w:rFonts w:ascii="Century Schoolbook" w:hAnsi="Century Schoolbook"/>
          <w:lang w:val="en-US"/>
        </w:rPr>
        <w:t xml:space="preserve">threat </w:t>
      </w:r>
      <w:r w:rsidRPr="00C162C0">
        <w:rPr>
          <w:rFonts w:ascii="Century Schoolbook" w:hAnsi="Century Schoolbook"/>
          <w:lang w:val="en-US"/>
        </w:rPr>
        <w:t xml:space="preserve">that such a </w:t>
      </w:r>
      <w:r w:rsidR="008026A4" w:rsidRPr="00C162C0">
        <w:rPr>
          <w:rFonts w:ascii="Century Schoolbook" w:hAnsi="Century Schoolbook"/>
          <w:lang w:val="en-US"/>
        </w:rPr>
        <w:t>scenario</w:t>
      </w:r>
      <w:r w:rsidR="009A692C" w:rsidRPr="00C162C0">
        <w:rPr>
          <w:rFonts w:ascii="Century Schoolbook" w:hAnsi="Century Schoolbook"/>
          <w:lang w:val="en-US"/>
        </w:rPr>
        <w:t xml:space="preserve"> imposes—</w:t>
      </w:r>
      <w:r w:rsidR="00A73A77">
        <w:rPr>
          <w:rFonts w:ascii="Century Schoolbook" w:hAnsi="Century Schoolbook"/>
          <w:lang w:val="en-US"/>
        </w:rPr>
        <w:t>which is still relevant</w:t>
      </w:r>
      <w:r w:rsidR="00417F15" w:rsidRPr="00C162C0">
        <w:rPr>
          <w:rFonts w:ascii="Century Schoolbook" w:hAnsi="Century Schoolbook"/>
          <w:lang w:val="en-US"/>
        </w:rPr>
        <w:t xml:space="preserve"> </w:t>
      </w:r>
      <w:del w:id="25" w:author="mitchell" w:date="2021-03-12T10:05:00Z">
        <w:r w:rsidR="00417F15" w:rsidRPr="00C162C0" w:rsidDel="00AE4835">
          <w:rPr>
            <w:rFonts w:ascii="Century Schoolbook" w:hAnsi="Century Schoolbook"/>
            <w:lang w:val="en-US"/>
          </w:rPr>
          <w:delText>in modern</w:delText>
        </w:r>
      </w:del>
      <w:r w:rsidR="00417F15" w:rsidRPr="00C162C0">
        <w:rPr>
          <w:rFonts w:ascii="Century Schoolbook" w:hAnsi="Century Schoolbook"/>
          <w:lang w:val="en-US"/>
        </w:rPr>
        <w:t xml:space="preserve"> post </w:t>
      </w:r>
      <w:r w:rsidR="00426991" w:rsidRPr="00C162C0">
        <w:rPr>
          <w:rFonts w:ascii="Century Schoolbook" w:hAnsi="Century Schoolbook"/>
          <w:lang w:val="en-US"/>
        </w:rPr>
        <w:t>World War II</w:t>
      </w:r>
      <w:r w:rsidR="009A692C" w:rsidRPr="00C162C0">
        <w:rPr>
          <w:rFonts w:ascii="Century Schoolbook" w:hAnsi="Century Schoolbook"/>
          <w:lang w:val="en-US"/>
        </w:rPr>
        <w:t xml:space="preserve"> </w:t>
      </w:r>
      <w:commentRangeStart w:id="26"/>
      <w:del w:id="27" w:author="mitchell" w:date="2021-03-12T10:05:00Z">
        <w:r w:rsidR="009A692C" w:rsidRPr="00C162C0" w:rsidDel="00AE4835">
          <w:rPr>
            <w:rFonts w:ascii="Century Schoolbook" w:hAnsi="Century Schoolbook"/>
            <w:lang w:val="en-US"/>
          </w:rPr>
          <w:delText>times</w:delText>
        </w:r>
      </w:del>
      <w:commentRangeEnd w:id="26"/>
      <w:r w:rsidR="00321353">
        <w:rPr>
          <w:rStyle w:val="CommentReference"/>
        </w:rPr>
        <w:commentReference w:id="26"/>
      </w:r>
      <w:r w:rsidR="009A692C" w:rsidRPr="00C162C0">
        <w:rPr>
          <w:rFonts w:ascii="Century Schoolbook" w:hAnsi="Century Schoolbook"/>
          <w:lang w:val="en-US"/>
        </w:rPr>
        <w:t>—</w:t>
      </w:r>
      <w:r w:rsidRPr="00C162C0">
        <w:rPr>
          <w:rFonts w:ascii="Century Schoolbook" w:hAnsi="Century Schoolbook"/>
          <w:lang w:val="en-US"/>
        </w:rPr>
        <w:t xml:space="preserve">cannot be left unmentioned in an </w:t>
      </w:r>
      <w:r w:rsidR="008026A4" w:rsidRPr="00C162C0">
        <w:rPr>
          <w:rFonts w:ascii="Century Schoolbook" w:hAnsi="Century Schoolbook"/>
          <w:lang w:val="en-US"/>
        </w:rPr>
        <w:t xml:space="preserve">essay on this topic and will make all the more clear why Arendt’s work is still so important to this day. </w:t>
      </w:r>
    </w:p>
    <w:p w:rsidR="00063048" w:rsidRPr="00C162C0" w:rsidRDefault="00063048" w:rsidP="00601A5E">
      <w:pPr>
        <w:spacing w:line="276" w:lineRule="auto"/>
        <w:ind w:firstLine="708"/>
        <w:jc w:val="both"/>
        <w:rPr>
          <w:rFonts w:ascii="Century Schoolbook" w:hAnsi="Century Schoolbook"/>
          <w:lang w:val="en-US"/>
        </w:rPr>
      </w:pPr>
    </w:p>
    <w:p w:rsidR="0069048E" w:rsidRPr="00C162C0" w:rsidRDefault="00A26C81"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 xml:space="preserve">2. </w:t>
      </w:r>
      <w:r w:rsidR="00C25140" w:rsidRPr="00C162C0">
        <w:rPr>
          <w:rFonts w:ascii="Century Schoolbook" w:hAnsi="Century Schoolbook"/>
          <w:i w:val="0"/>
          <w:sz w:val="24"/>
          <w:lang w:val="en-US"/>
        </w:rPr>
        <w:t xml:space="preserve">The </w:t>
      </w:r>
      <w:r w:rsidR="00505863" w:rsidRPr="00C162C0">
        <w:rPr>
          <w:rFonts w:ascii="Century Schoolbook" w:hAnsi="Century Schoolbook"/>
          <w:i w:val="0"/>
          <w:sz w:val="24"/>
          <w:lang w:val="en-US"/>
        </w:rPr>
        <w:t>I</w:t>
      </w:r>
      <w:r w:rsidR="006B54B3" w:rsidRPr="00C162C0">
        <w:rPr>
          <w:rFonts w:ascii="Century Schoolbook" w:hAnsi="Century Schoolbook"/>
          <w:i w:val="0"/>
          <w:sz w:val="24"/>
          <w:lang w:val="en-US"/>
        </w:rPr>
        <w:t xml:space="preserve">ndividual </w:t>
      </w:r>
      <w:r w:rsidR="00505863" w:rsidRPr="00C162C0">
        <w:rPr>
          <w:rFonts w:ascii="Century Schoolbook" w:hAnsi="Century Schoolbook"/>
          <w:i w:val="0"/>
          <w:sz w:val="24"/>
          <w:lang w:val="en-US"/>
        </w:rPr>
        <w:t>C</w:t>
      </w:r>
      <w:r w:rsidR="00C25140" w:rsidRPr="00C162C0">
        <w:rPr>
          <w:rFonts w:ascii="Century Schoolbook" w:hAnsi="Century Schoolbook"/>
          <w:i w:val="0"/>
          <w:sz w:val="24"/>
          <w:lang w:val="en-US"/>
        </w:rPr>
        <w:t xml:space="preserve">apacity of </w:t>
      </w:r>
      <w:r w:rsidR="00505863" w:rsidRPr="00C162C0">
        <w:rPr>
          <w:rFonts w:ascii="Century Schoolbook" w:hAnsi="Century Schoolbook"/>
          <w:i w:val="0"/>
          <w:sz w:val="24"/>
          <w:lang w:val="en-US"/>
        </w:rPr>
        <w:t>T</w:t>
      </w:r>
      <w:r w:rsidR="006B54B3" w:rsidRPr="00C162C0">
        <w:rPr>
          <w:rFonts w:ascii="Century Schoolbook" w:hAnsi="Century Schoolbook"/>
          <w:i w:val="0"/>
          <w:sz w:val="24"/>
          <w:lang w:val="en-US"/>
        </w:rPr>
        <w:t xml:space="preserve">hinking and </w:t>
      </w:r>
      <w:r w:rsidR="00505863" w:rsidRPr="00C162C0">
        <w:rPr>
          <w:rFonts w:ascii="Century Schoolbook" w:hAnsi="Century Schoolbook"/>
          <w:i w:val="0"/>
          <w:sz w:val="24"/>
          <w:lang w:val="en-US"/>
        </w:rPr>
        <w:t>J</w:t>
      </w:r>
      <w:r w:rsidR="00C25140" w:rsidRPr="00C162C0">
        <w:rPr>
          <w:rFonts w:ascii="Century Schoolbook" w:hAnsi="Century Schoolbook"/>
          <w:i w:val="0"/>
          <w:sz w:val="24"/>
          <w:lang w:val="en-US"/>
        </w:rPr>
        <w:t>udgment</w:t>
      </w:r>
    </w:p>
    <w:p w:rsidR="00792A9A" w:rsidRPr="00C162C0" w:rsidRDefault="00792A9A" w:rsidP="00601A5E">
      <w:pPr>
        <w:spacing w:line="276" w:lineRule="auto"/>
        <w:rPr>
          <w:rFonts w:ascii="Century Schoolbook" w:hAnsi="Century Schoolbook"/>
          <w:lang w:val="en-US"/>
        </w:rPr>
      </w:pPr>
    </w:p>
    <w:p w:rsidR="00941ADD" w:rsidRPr="00C162C0" w:rsidRDefault="00DF146C" w:rsidP="00601A5E">
      <w:pPr>
        <w:spacing w:line="276" w:lineRule="auto"/>
        <w:jc w:val="both"/>
        <w:rPr>
          <w:rFonts w:ascii="Century Schoolbook" w:hAnsi="Century Schoolbook"/>
          <w:lang w:val="en-US"/>
        </w:rPr>
      </w:pPr>
      <w:r w:rsidRPr="00C162C0">
        <w:rPr>
          <w:rFonts w:ascii="Century Schoolbook" w:hAnsi="Century Schoolbook"/>
          <w:lang w:val="en-US"/>
        </w:rPr>
        <w:t xml:space="preserve">Although the theme is most prevalent in her later works, a general impression of Arendt’s ideas on critical thought and judgment </w:t>
      </w:r>
      <w:r w:rsidR="00BA7900" w:rsidRPr="00C162C0">
        <w:rPr>
          <w:rFonts w:ascii="Century Schoolbook" w:hAnsi="Century Schoolbook"/>
          <w:lang w:val="en-US"/>
        </w:rPr>
        <w:t>can</w:t>
      </w:r>
      <w:r w:rsidRPr="00C162C0">
        <w:rPr>
          <w:rFonts w:ascii="Century Schoolbook" w:hAnsi="Century Schoolbook"/>
          <w:lang w:val="en-US"/>
        </w:rPr>
        <w:t xml:space="preserve"> already be found in her earlier works. Her </w:t>
      </w:r>
      <w:ins w:id="28" w:author="mitchell" w:date="2021-03-10T16:07:00Z">
        <w:r w:rsidR="00D100DC">
          <w:rPr>
            <w:rFonts w:ascii="Century Schoolbook" w:hAnsi="Century Schoolbook"/>
            <w:lang w:val="en-US"/>
          </w:rPr>
          <w:t xml:space="preserve">explicit focus in </w:t>
        </w:r>
      </w:ins>
      <w:r w:rsidRPr="00C162C0">
        <w:rPr>
          <w:rFonts w:ascii="Century Schoolbook" w:hAnsi="Century Schoolbook"/>
          <w:lang w:val="en-US"/>
        </w:rPr>
        <w:t xml:space="preserve">later works </w:t>
      </w:r>
      <w:del w:id="29" w:author="mitchell" w:date="2021-03-10T16:07:00Z">
        <w:r w:rsidRPr="00C162C0" w:rsidDel="00D100DC">
          <w:rPr>
            <w:rFonts w:ascii="Century Schoolbook" w:hAnsi="Century Schoolbook"/>
            <w:lang w:val="en-US"/>
          </w:rPr>
          <w:delText>that explicitly focus on the topic</w:delText>
        </w:r>
      </w:del>
      <w:r w:rsidRPr="00C162C0">
        <w:rPr>
          <w:rFonts w:ascii="Century Schoolbook" w:hAnsi="Century Schoolbook"/>
          <w:lang w:val="en-US"/>
        </w:rPr>
        <w:t xml:space="preserve"> are </w:t>
      </w:r>
      <w:del w:id="30" w:author="mitchell" w:date="2021-03-10T16:07:00Z">
        <w:r w:rsidRPr="00C162C0" w:rsidDel="00D100DC">
          <w:rPr>
            <w:rFonts w:ascii="Century Schoolbook" w:hAnsi="Century Schoolbook"/>
            <w:lang w:val="en-US"/>
          </w:rPr>
          <w:delText xml:space="preserve">therefore </w:delText>
        </w:r>
      </w:del>
      <w:r w:rsidRPr="00C162C0">
        <w:rPr>
          <w:rFonts w:ascii="Century Schoolbook" w:hAnsi="Century Schoolbook"/>
          <w:lang w:val="en-US"/>
        </w:rPr>
        <w:t>theoretical elaborations of central ideas on the importance of critical thought</w:t>
      </w:r>
      <w:r w:rsidR="0002258B" w:rsidRPr="00C162C0">
        <w:rPr>
          <w:rFonts w:ascii="Century Schoolbook" w:hAnsi="Century Schoolbook"/>
          <w:lang w:val="en-US"/>
        </w:rPr>
        <w:t xml:space="preserve"> as they appear</w:t>
      </w:r>
      <w:r w:rsidRPr="00C162C0">
        <w:rPr>
          <w:rFonts w:ascii="Century Schoolbook" w:hAnsi="Century Schoolbook"/>
          <w:lang w:val="en-US"/>
        </w:rPr>
        <w:t xml:space="preserve"> throughout her oeuvre. </w:t>
      </w:r>
      <w:r w:rsidR="008D10ED" w:rsidRPr="00C162C0">
        <w:rPr>
          <w:rFonts w:ascii="Century Schoolbook" w:hAnsi="Century Schoolbook"/>
          <w:lang w:val="en-US"/>
        </w:rPr>
        <w:t xml:space="preserve">An immediate cause for </w:t>
      </w:r>
      <w:r w:rsidR="002B0C0E" w:rsidRPr="00C162C0">
        <w:rPr>
          <w:rFonts w:ascii="Century Schoolbook" w:hAnsi="Century Schoolbook"/>
          <w:lang w:val="en-US"/>
        </w:rPr>
        <w:t xml:space="preserve">Hannah Arendt’s </w:t>
      </w:r>
      <w:r w:rsidR="004F6A12" w:rsidRPr="00C162C0">
        <w:rPr>
          <w:rFonts w:ascii="Century Schoolbook" w:hAnsi="Century Schoolbook"/>
          <w:lang w:val="en-US"/>
        </w:rPr>
        <w:t>focus on</w:t>
      </w:r>
      <w:r w:rsidR="002B0C0E" w:rsidRPr="00C162C0">
        <w:rPr>
          <w:rFonts w:ascii="Century Schoolbook" w:hAnsi="Century Schoolbook"/>
          <w:lang w:val="en-US"/>
        </w:rPr>
        <w:t xml:space="preserve"> the concept of thin</w:t>
      </w:r>
      <w:r w:rsidR="008D10ED" w:rsidRPr="00C162C0">
        <w:rPr>
          <w:rFonts w:ascii="Century Schoolbook" w:hAnsi="Century Schoolbook"/>
          <w:lang w:val="en-US"/>
        </w:rPr>
        <w:t xml:space="preserve">king was her work on the Eichmann trial. As she writes in the introduction of </w:t>
      </w:r>
      <w:r w:rsidR="008D10ED" w:rsidRPr="00C162C0">
        <w:rPr>
          <w:rFonts w:ascii="Century Schoolbook" w:hAnsi="Century Schoolbook"/>
          <w:i/>
          <w:lang w:val="en-US"/>
        </w:rPr>
        <w:t>The Life of the Mind</w:t>
      </w:r>
      <w:r w:rsidR="00C128D7" w:rsidRPr="00C162C0">
        <w:rPr>
          <w:rFonts w:ascii="Century Schoolbook" w:hAnsi="Century Schoolbook"/>
          <w:lang w:val="en-US"/>
        </w:rPr>
        <w:t>, her striking insight on “the banality of evil”</w:t>
      </w:r>
      <w:r w:rsidR="008D10ED" w:rsidRPr="00C162C0">
        <w:rPr>
          <w:rFonts w:ascii="Century Schoolbook" w:hAnsi="Century Schoolbook"/>
          <w:lang w:val="en-US"/>
        </w:rPr>
        <w:t xml:space="preserve"> revealed that thoughtlessness, rather than pure hate or radical evil, was essential to </w:t>
      </w:r>
      <w:r w:rsidR="002405DF" w:rsidRPr="00C162C0">
        <w:rPr>
          <w:rFonts w:ascii="Century Schoolbook" w:hAnsi="Century Schoolbook"/>
          <w:lang w:val="en-US"/>
        </w:rPr>
        <w:t xml:space="preserve">the monstrous deeds </w:t>
      </w:r>
      <w:r w:rsidR="00465CC6" w:rsidRPr="00C162C0">
        <w:rPr>
          <w:rFonts w:ascii="Century Schoolbook" w:hAnsi="Century Schoolbook"/>
          <w:lang w:val="en-US"/>
        </w:rPr>
        <w:t xml:space="preserve">that </w:t>
      </w:r>
      <w:r w:rsidRPr="00C162C0">
        <w:rPr>
          <w:rFonts w:ascii="Century Schoolbook" w:hAnsi="Century Schoolbook"/>
          <w:lang w:val="en-US"/>
        </w:rPr>
        <w:t>Eichmann</w:t>
      </w:r>
      <w:r w:rsidR="00465CC6" w:rsidRPr="00C162C0">
        <w:rPr>
          <w:rFonts w:ascii="Century Schoolbook" w:hAnsi="Century Schoolbook"/>
          <w:lang w:val="en-US"/>
        </w:rPr>
        <w:t xml:space="preserve"> was responsible for</w:t>
      </w:r>
      <w:r w:rsidRPr="00C162C0">
        <w:rPr>
          <w:rFonts w:ascii="Century Schoolbook" w:hAnsi="Century Schoolbook"/>
          <w:lang w:val="en-US"/>
        </w:rPr>
        <w:t>.</w:t>
      </w:r>
      <w:r w:rsidR="00A73A77" w:rsidRPr="00C162C0">
        <w:rPr>
          <w:rStyle w:val="EndnoteReference"/>
          <w:rFonts w:ascii="Century Schoolbook" w:hAnsi="Century Schoolbook"/>
          <w:lang w:val="en-US"/>
        </w:rPr>
        <w:endnoteReference w:id="2"/>
      </w:r>
      <w:r w:rsidRPr="00C162C0">
        <w:rPr>
          <w:rFonts w:ascii="Century Schoolbook" w:hAnsi="Century Schoolbook"/>
          <w:lang w:val="en-US"/>
        </w:rPr>
        <w:t xml:space="preserve"> Eichmann was not a sadist or an extreme idealist, nor simply too stupid to understand what was going o</w:t>
      </w:r>
      <w:r w:rsidR="002D3EF2" w:rsidRPr="00C162C0">
        <w:rPr>
          <w:rFonts w:ascii="Century Schoolbook" w:hAnsi="Century Schoolbook"/>
          <w:lang w:val="en-US"/>
        </w:rPr>
        <w:t>n</w:t>
      </w:r>
      <w:r w:rsidR="00FE1A5A" w:rsidRPr="00C162C0">
        <w:rPr>
          <w:rFonts w:ascii="Century Schoolbook" w:hAnsi="Century Schoolbook"/>
          <w:lang w:val="en-US"/>
        </w:rPr>
        <w:t>.</w:t>
      </w:r>
      <w:r w:rsidRPr="00C162C0">
        <w:rPr>
          <w:rFonts w:ascii="Century Schoolbook" w:hAnsi="Century Schoolbook"/>
          <w:lang w:val="en-US"/>
        </w:rPr>
        <w:t xml:space="preserve"> Instead, a striking</w:t>
      </w:r>
      <w:r w:rsidR="0022520D" w:rsidRPr="00C162C0">
        <w:rPr>
          <w:rFonts w:ascii="Century Schoolbook" w:hAnsi="Century Schoolbook"/>
          <w:lang w:val="en-US"/>
        </w:rPr>
        <w:t xml:space="preserve"> absence of </w:t>
      </w:r>
      <w:r w:rsidR="0022520D" w:rsidRPr="00C162C0">
        <w:rPr>
          <w:rFonts w:ascii="Century Schoolbook" w:hAnsi="Century Schoolbook"/>
          <w:i/>
          <w:lang w:val="en-US"/>
        </w:rPr>
        <w:t>thinking</w:t>
      </w:r>
      <w:r w:rsidR="0022520D" w:rsidRPr="00C162C0">
        <w:rPr>
          <w:rFonts w:ascii="Century Schoolbook" w:hAnsi="Century Schoolbook"/>
          <w:lang w:val="en-US"/>
        </w:rPr>
        <w:t xml:space="preserve"> had protected Eichmann against the macabre facts of reality</w:t>
      </w:r>
      <w:r w:rsidR="00A77F2A" w:rsidRPr="00C162C0">
        <w:rPr>
          <w:rFonts w:ascii="Century Schoolbook" w:hAnsi="Century Schoolbook"/>
          <w:lang w:val="en-US"/>
        </w:rPr>
        <w:t xml:space="preserve"> and enabled him to be a substantial actor within </w:t>
      </w:r>
      <w:r w:rsidR="00EF10E4" w:rsidRPr="00C162C0">
        <w:rPr>
          <w:rFonts w:ascii="Century Schoolbook" w:hAnsi="Century Schoolbook"/>
          <w:lang w:val="en-US"/>
        </w:rPr>
        <w:t>this reality</w:t>
      </w:r>
      <w:r w:rsidR="00A77F2A" w:rsidRPr="00C162C0">
        <w:rPr>
          <w:rFonts w:ascii="Century Schoolbook" w:hAnsi="Century Schoolbook"/>
          <w:lang w:val="en-US"/>
        </w:rPr>
        <w:t>, without feeling personal remorse or guilt afterwards. On</w:t>
      </w:r>
      <w:r w:rsidR="00EF10E4" w:rsidRPr="00C162C0">
        <w:rPr>
          <w:rFonts w:ascii="Century Schoolbook" w:hAnsi="Century Schoolbook"/>
          <w:lang w:val="en-US"/>
        </w:rPr>
        <w:t>e</w:t>
      </w:r>
      <w:r w:rsidR="00465CC6" w:rsidRPr="00C162C0">
        <w:rPr>
          <w:rFonts w:ascii="Century Schoolbook" w:hAnsi="Century Schoolbook"/>
          <w:lang w:val="en-US"/>
        </w:rPr>
        <w:t>might</w:t>
      </w:r>
      <w:r w:rsidR="00A77F2A" w:rsidRPr="00C162C0">
        <w:rPr>
          <w:rFonts w:ascii="Century Schoolbook" w:hAnsi="Century Schoolbook"/>
          <w:lang w:val="en-US"/>
        </w:rPr>
        <w:t xml:space="preserve"> even say that the lack of thought withheld him from understanding and feeling the need for such a sense of guilt. Despite the emphasis on the importance of thinking, </w:t>
      </w:r>
      <w:r w:rsidR="00150EDE" w:rsidRPr="00C162C0">
        <w:rPr>
          <w:rFonts w:ascii="Century Schoolbook" w:hAnsi="Century Schoolbook"/>
          <w:lang w:val="en-US"/>
        </w:rPr>
        <w:t xml:space="preserve">at the time </w:t>
      </w:r>
      <w:r w:rsidR="003860C6" w:rsidRPr="00C162C0">
        <w:rPr>
          <w:rFonts w:ascii="Century Schoolbook" w:hAnsi="Century Schoolbook"/>
          <w:lang w:val="en-US"/>
        </w:rPr>
        <w:t>of publication</w:t>
      </w:r>
      <w:r w:rsidR="00A77F2A" w:rsidRPr="00C162C0">
        <w:rPr>
          <w:rFonts w:ascii="Century Schoolbook" w:hAnsi="Century Schoolbook"/>
          <w:lang w:val="en-US"/>
        </w:rPr>
        <w:t xml:space="preserve"> of </w:t>
      </w:r>
      <w:r w:rsidR="00A77F2A" w:rsidRPr="00C162C0">
        <w:rPr>
          <w:rFonts w:ascii="Century Schoolbook" w:hAnsi="Century Schoolbook"/>
          <w:i/>
          <w:lang w:val="en-US"/>
        </w:rPr>
        <w:t>Eichmann in Jerusalem</w:t>
      </w:r>
      <w:r w:rsidR="00150EDE" w:rsidRPr="00C162C0">
        <w:rPr>
          <w:rFonts w:ascii="Century Schoolbook" w:hAnsi="Century Schoolbook"/>
          <w:lang w:val="en-US"/>
        </w:rPr>
        <w:t xml:space="preserve">Arendt </w:t>
      </w:r>
      <w:r w:rsidR="00E21BE3" w:rsidRPr="00C162C0">
        <w:rPr>
          <w:rFonts w:ascii="Century Schoolbook" w:hAnsi="Century Schoolbook"/>
          <w:lang w:val="en-US"/>
        </w:rPr>
        <w:t>had</w:t>
      </w:r>
      <w:r w:rsidR="00150EDE" w:rsidRPr="00C162C0">
        <w:rPr>
          <w:rFonts w:ascii="Century Schoolbook" w:hAnsi="Century Schoolbook"/>
          <w:lang w:val="en-US"/>
        </w:rPr>
        <w:t xml:space="preserve"> not yet </w:t>
      </w:r>
      <w:r w:rsidR="00E21BE3" w:rsidRPr="00C162C0">
        <w:rPr>
          <w:rFonts w:ascii="Century Schoolbook" w:hAnsi="Century Schoolbook"/>
          <w:lang w:val="en-US"/>
        </w:rPr>
        <w:t>written</w:t>
      </w:r>
      <w:r w:rsidR="00150EDE" w:rsidRPr="00C162C0">
        <w:rPr>
          <w:rFonts w:ascii="Century Schoolbook" w:hAnsi="Century Schoolbook"/>
          <w:lang w:val="en-US"/>
        </w:rPr>
        <w:t xml:space="preserve"> an extensive theory on what </w:t>
      </w:r>
      <w:del w:id="31" w:author="mitchell" w:date="2021-03-12T10:06:00Z">
        <w:r w:rsidR="00150EDE" w:rsidRPr="00C162C0" w:rsidDel="00AE4835">
          <w:rPr>
            <w:rFonts w:ascii="Century Schoolbook" w:hAnsi="Century Schoolbook"/>
            <w:lang w:val="en-US"/>
          </w:rPr>
          <w:delText xml:space="preserve">it was </w:delText>
        </w:r>
        <w:commentRangeStart w:id="32"/>
        <w:r w:rsidR="00150EDE" w:rsidRPr="00C162C0" w:rsidDel="00AE4835">
          <w:rPr>
            <w:rFonts w:ascii="Century Schoolbook" w:hAnsi="Century Schoolbook"/>
            <w:lang w:val="en-US"/>
          </w:rPr>
          <w:delText>that</w:delText>
        </w:r>
      </w:del>
      <w:commentRangeEnd w:id="32"/>
      <w:r w:rsidR="00FF2D10">
        <w:rPr>
          <w:rStyle w:val="CommentReference"/>
        </w:rPr>
        <w:commentReference w:id="32"/>
      </w:r>
      <w:r w:rsidR="00150EDE" w:rsidRPr="00C162C0">
        <w:rPr>
          <w:rFonts w:ascii="Century Schoolbook" w:hAnsi="Century Schoolbook"/>
          <w:lang w:val="en-US"/>
        </w:rPr>
        <w:t xml:space="preserve"> </w:t>
      </w:r>
      <w:r w:rsidR="0022520D" w:rsidRPr="00C162C0">
        <w:rPr>
          <w:rFonts w:ascii="Century Schoolbook" w:hAnsi="Century Schoolbook"/>
          <w:lang w:val="en-US"/>
        </w:rPr>
        <w:t>was lacking</w:t>
      </w:r>
      <w:del w:id="33" w:author="mitchell" w:date="2021-03-12T10:06:00Z">
        <w:r w:rsidR="00150EDE" w:rsidRPr="00C162C0" w:rsidDel="00AE4835">
          <w:rPr>
            <w:rFonts w:ascii="Century Schoolbook" w:hAnsi="Century Schoolbook"/>
            <w:lang w:val="en-US"/>
          </w:rPr>
          <w:delText xml:space="preserve"> exactly</w:delText>
        </w:r>
      </w:del>
      <w:r w:rsidR="00EE45F5" w:rsidRPr="00C162C0">
        <w:rPr>
          <w:rFonts w:ascii="Century Schoolbook" w:hAnsi="Century Schoolbook"/>
          <w:lang w:val="en-US"/>
        </w:rPr>
        <w:t>.</w:t>
      </w:r>
      <w:r w:rsidRPr="00C162C0">
        <w:rPr>
          <w:rFonts w:ascii="Century Schoolbook" w:hAnsi="Century Schoolbook"/>
          <w:lang w:val="en-US"/>
        </w:rPr>
        <w:t xml:space="preserve">She therefore started to reflect more explicitly on the topic, trying to clarify </w:t>
      </w:r>
      <w:r w:rsidR="00941ADD" w:rsidRPr="00C162C0">
        <w:rPr>
          <w:rFonts w:ascii="Century Schoolbook" w:hAnsi="Century Schoolbook"/>
          <w:lang w:val="en-US"/>
        </w:rPr>
        <w:t>the relation between this apparently essential capacity to think and our ability to act morally</w:t>
      </w:r>
      <w:r w:rsidRPr="00C162C0">
        <w:rPr>
          <w:rFonts w:ascii="Century Schoolbook" w:hAnsi="Century Schoolbook"/>
          <w:lang w:val="en-US"/>
        </w:rPr>
        <w:t>.As</w:t>
      </w:r>
      <w:r w:rsidR="00941ADD" w:rsidRPr="00C162C0">
        <w:rPr>
          <w:rFonts w:ascii="Century Schoolbook" w:hAnsi="Century Schoolbook"/>
          <w:lang w:val="en-US"/>
        </w:rPr>
        <w:t xml:space="preserve"> Arendt formulates her own presumptions:</w:t>
      </w:r>
    </w:p>
    <w:p w:rsidR="00941ADD" w:rsidRPr="00C162C0" w:rsidRDefault="00941ADD" w:rsidP="00601A5E">
      <w:pPr>
        <w:spacing w:line="276" w:lineRule="auto"/>
        <w:ind w:firstLine="708"/>
        <w:jc w:val="both"/>
        <w:rPr>
          <w:rFonts w:ascii="Century Schoolbook" w:hAnsi="Century Schoolbook"/>
          <w:sz w:val="36"/>
          <w:lang w:val="en-US"/>
        </w:rPr>
      </w:pPr>
    </w:p>
    <w:p w:rsidR="00941ADD" w:rsidRPr="00C162C0" w:rsidRDefault="00941ADD" w:rsidP="00601A5E">
      <w:pPr>
        <w:spacing w:line="276" w:lineRule="auto"/>
        <w:ind w:left="708"/>
        <w:jc w:val="both"/>
        <w:rPr>
          <w:rFonts w:ascii="Century Schoolbook" w:hAnsi="Century Schoolbook"/>
          <w:sz w:val="22"/>
          <w:szCs w:val="20"/>
          <w:lang w:val="en-US"/>
        </w:rPr>
      </w:pPr>
      <w:r w:rsidRPr="00C162C0">
        <w:rPr>
          <w:rFonts w:ascii="Century Schoolbook" w:hAnsi="Century Schoolbook"/>
          <w:sz w:val="22"/>
          <w:szCs w:val="20"/>
          <w:lang w:val="en-US"/>
        </w:rPr>
        <w:t>Is our ability to judge, to tell right from wrong, beautiful from ugly, dependen</w:t>
      </w:r>
      <w:r w:rsidR="001C7435" w:rsidRPr="00C162C0">
        <w:rPr>
          <w:rFonts w:ascii="Century Schoolbook" w:hAnsi="Century Schoolbook"/>
          <w:sz w:val="22"/>
          <w:szCs w:val="20"/>
          <w:lang w:val="en-US"/>
        </w:rPr>
        <w:t xml:space="preserve">t upon our faculty of thought? </w:t>
      </w:r>
      <w:r w:rsidR="00A03731">
        <w:rPr>
          <w:rFonts w:ascii="Century Schoolbook" w:hAnsi="Century Schoolbook"/>
          <w:sz w:val="22"/>
          <w:szCs w:val="20"/>
          <w:lang w:val="en-US"/>
        </w:rPr>
        <w:t>…</w:t>
      </w:r>
      <w:r w:rsidRPr="00C162C0">
        <w:rPr>
          <w:rFonts w:ascii="Century Schoolbook" w:hAnsi="Century Schoolbook"/>
          <w:sz w:val="22"/>
          <w:szCs w:val="20"/>
          <w:lang w:val="en-US"/>
        </w:rPr>
        <w:t xml:space="preserve"> Could the activity of thinking as such, the habit of examining and reflecting upon whatever happens to come to pass, regardless of specific contingent and quite independent of results, could this activity be of such a nature that it “conditions” men against evil-doing?</w:t>
      </w:r>
      <w:r w:rsidR="00DD64B4" w:rsidRPr="00C162C0">
        <w:rPr>
          <w:rFonts w:ascii="Century Schoolbook" w:hAnsi="Century Schoolbook"/>
          <w:sz w:val="22"/>
          <w:szCs w:val="20"/>
          <w:lang w:val="en-US"/>
        </w:rPr>
        <w:t xml:space="preserve"> (LM 5)</w:t>
      </w:r>
    </w:p>
    <w:p w:rsidR="002B4219" w:rsidRPr="00C162C0" w:rsidRDefault="002B4219" w:rsidP="00601A5E">
      <w:pPr>
        <w:spacing w:line="276" w:lineRule="auto"/>
        <w:ind w:left="708"/>
        <w:jc w:val="both"/>
        <w:rPr>
          <w:rFonts w:ascii="Century Schoolbook" w:hAnsi="Century Schoolbook"/>
          <w:szCs w:val="20"/>
          <w:lang w:val="en-US"/>
        </w:rPr>
      </w:pPr>
    </w:p>
    <w:p w:rsidR="002A3726" w:rsidRPr="00C162C0" w:rsidRDefault="00CA6850"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 xml:space="preserve">2.1 </w:t>
      </w:r>
      <w:r w:rsidR="004E0014" w:rsidRPr="00C162C0">
        <w:rPr>
          <w:rFonts w:ascii="Century Schoolbook" w:hAnsi="Century Schoolbook" w:cs="Times New Roman"/>
          <w:sz w:val="24"/>
          <w:szCs w:val="24"/>
          <w:lang w:val="en-US"/>
        </w:rPr>
        <w:t>A Kantian</w:t>
      </w:r>
      <w:r w:rsidRPr="00C162C0">
        <w:rPr>
          <w:rFonts w:ascii="Century Schoolbook" w:hAnsi="Century Schoolbook" w:cs="Times New Roman"/>
          <w:sz w:val="24"/>
          <w:szCs w:val="24"/>
          <w:lang w:val="en-US"/>
        </w:rPr>
        <w:t xml:space="preserve"> D</w:t>
      </w:r>
      <w:r w:rsidR="002A3726" w:rsidRPr="00C162C0">
        <w:rPr>
          <w:rFonts w:ascii="Century Schoolbook" w:hAnsi="Century Schoolbook" w:cs="Times New Roman"/>
          <w:sz w:val="24"/>
          <w:szCs w:val="24"/>
          <w:lang w:val="en-US"/>
        </w:rPr>
        <w:t xml:space="preserve">istinction: </w:t>
      </w:r>
      <w:r w:rsidRPr="00C162C0">
        <w:rPr>
          <w:rFonts w:ascii="Century Schoolbook" w:hAnsi="Century Schoolbook" w:cs="Times New Roman"/>
          <w:sz w:val="24"/>
          <w:szCs w:val="24"/>
          <w:lang w:val="en-US"/>
        </w:rPr>
        <w:t>Intellect and R</w:t>
      </w:r>
      <w:r w:rsidR="00484B6F" w:rsidRPr="00C162C0">
        <w:rPr>
          <w:rFonts w:ascii="Century Schoolbook" w:hAnsi="Century Schoolbook" w:cs="Times New Roman"/>
          <w:sz w:val="24"/>
          <w:szCs w:val="24"/>
          <w:lang w:val="en-US"/>
        </w:rPr>
        <w:t>eason</w:t>
      </w:r>
    </w:p>
    <w:p w:rsidR="00CA6850" w:rsidRPr="00C162C0" w:rsidRDefault="00CA6850" w:rsidP="00601A5E">
      <w:pPr>
        <w:spacing w:line="276" w:lineRule="auto"/>
        <w:rPr>
          <w:rFonts w:ascii="Century Schoolbook" w:hAnsi="Century Schoolbook"/>
          <w:lang w:val="en-US"/>
        </w:rPr>
      </w:pPr>
    </w:p>
    <w:p w:rsidR="003935FF" w:rsidRPr="00C162C0" w:rsidRDefault="0022520D" w:rsidP="00601A5E">
      <w:pPr>
        <w:spacing w:line="276" w:lineRule="auto"/>
        <w:jc w:val="both"/>
        <w:rPr>
          <w:rFonts w:ascii="Century Schoolbook" w:hAnsi="Century Schoolbook"/>
          <w:lang w:val="en-US"/>
        </w:rPr>
      </w:pPr>
      <w:r w:rsidRPr="00C162C0">
        <w:rPr>
          <w:rFonts w:ascii="Century Schoolbook" w:hAnsi="Century Schoolbook"/>
          <w:lang w:val="en-US"/>
        </w:rPr>
        <w:t>What does the activity of thinking actually comprise and</w:t>
      </w:r>
      <w:r w:rsidR="00A56F09" w:rsidRPr="00C162C0">
        <w:rPr>
          <w:rFonts w:ascii="Century Schoolbook" w:hAnsi="Century Schoolbook"/>
          <w:lang w:val="en-US"/>
        </w:rPr>
        <w:t>how should we think of its r</w:t>
      </w:r>
      <w:r w:rsidR="00EE45F5" w:rsidRPr="00C162C0">
        <w:rPr>
          <w:rFonts w:ascii="Century Schoolbook" w:hAnsi="Century Schoolbook"/>
          <w:lang w:val="en-US"/>
        </w:rPr>
        <w:t xml:space="preserve">elatedness to morality and evil?Arendt’s starting point for further </w:t>
      </w:r>
      <w:r w:rsidR="0052115A" w:rsidRPr="00C162C0">
        <w:rPr>
          <w:rFonts w:ascii="Century Schoolbook" w:hAnsi="Century Schoolbook"/>
          <w:lang w:val="en-US"/>
        </w:rPr>
        <w:t xml:space="preserve">exploring the notion of thinking </w:t>
      </w:r>
      <w:r w:rsidR="00EE45F5" w:rsidRPr="00C162C0">
        <w:rPr>
          <w:rFonts w:ascii="Century Schoolbook" w:hAnsi="Century Schoolbook"/>
          <w:lang w:val="en-US"/>
        </w:rPr>
        <w:t xml:space="preserve">is </w:t>
      </w:r>
      <w:r w:rsidR="0052115A" w:rsidRPr="00C162C0">
        <w:rPr>
          <w:rFonts w:ascii="Century Schoolbook" w:hAnsi="Century Schoolbook"/>
          <w:lang w:val="en-US"/>
        </w:rPr>
        <w:t xml:space="preserve">Kant’s </w:t>
      </w:r>
      <w:r w:rsidR="00EE45F5" w:rsidRPr="00C162C0">
        <w:rPr>
          <w:rFonts w:ascii="Century Schoolbook" w:hAnsi="Century Schoolbook"/>
          <w:lang w:val="en-US"/>
        </w:rPr>
        <w:t xml:space="preserve">original </w:t>
      </w:r>
      <w:r w:rsidR="0052115A" w:rsidRPr="00C162C0">
        <w:rPr>
          <w:rFonts w:ascii="Century Schoolbook" w:hAnsi="Century Schoolbook"/>
          <w:lang w:val="en-US"/>
        </w:rPr>
        <w:t xml:space="preserve">distinction between </w:t>
      </w:r>
      <w:r w:rsidR="0052115A" w:rsidRPr="00C162C0">
        <w:rPr>
          <w:rFonts w:ascii="Century Schoolbook" w:hAnsi="Century Schoolbook"/>
          <w:i/>
          <w:lang w:val="en-US"/>
        </w:rPr>
        <w:t>Verstand</w:t>
      </w:r>
      <w:r w:rsidR="0052115A" w:rsidRPr="00C162C0">
        <w:rPr>
          <w:rFonts w:ascii="Century Schoolbook" w:hAnsi="Century Schoolbook"/>
          <w:lang w:val="en-US"/>
        </w:rPr>
        <w:t xml:space="preserve"> and </w:t>
      </w:r>
      <w:r w:rsidR="0052115A" w:rsidRPr="00C162C0">
        <w:rPr>
          <w:rFonts w:ascii="Century Schoolbook" w:hAnsi="Century Schoolbook"/>
          <w:i/>
          <w:lang w:val="en-US"/>
        </w:rPr>
        <w:t>Vernunft</w:t>
      </w:r>
      <w:r w:rsidR="0052115A" w:rsidRPr="00C162C0">
        <w:rPr>
          <w:rFonts w:ascii="Century Schoolbook" w:hAnsi="Century Schoolbook"/>
          <w:lang w:val="en-US"/>
        </w:rPr>
        <w:t>. Although these concepts are generally tra</w:t>
      </w:r>
      <w:r w:rsidR="007E673A" w:rsidRPr="00C162C0">
        <w:rPr>
          <w:rFonts w:ascii="Century Schoolbook" w:hAnsi="Century Schoolbook"/>
          <w:lang w:val="en-US"/>
        </w:rPr>
        <w:t xml:space="preserve">nslated as “understanding” </w:t>
      </w:r>
      <w:r w:rsidR="007E673A" w:rsidRPr="00C162C0">
        <w:rPr>
          <w:rFonts w:ascii="Century Schoolbook" w:hAnsi="Century Schoolbook"/>
          <w:lang w:val="en-US"/>
        </w:rPr>
        <w:lastRenderedPageBreak/>
        <w:t>and “reason”</w:t>
      </w:r>
      <w:r w:rsidR="0052115A" w:rsidRPr="00C162C0">
        <w:rPr>
          <w:rFonts w:ascii="Century Schoolbook" w:hAnsi="Century Schoolbook"/>
          <w:lang w:val="en-US"/>
        </w:rPr>
        <w:t xml:space="preserve"> respectively, Arendt argues that </w:t>
      </w:r>
      <w:r w:rsidR="001415CE">
        <w:rPr>
          <w:rFonts w:ascii="Century Schoolbook" w:hAnsi="Century Schoolbook"/>
          <w:lang w:val="en-US"/>
        </w:rPr>
        <w:t>instead</w:t>
      </w:r>
      <w:r w:rsidR="0052115A" w:rsidRPr="00C162C0">
        <w:rPr>
          <w:rFonts w:ascii="Century Schoolbook" w:hAnsi="Century Schoolbook"/>
          <w:lang w:val="en-US"/>
        </w:rPr>
        <w:t xml:space="preserve"> these should be read as </w:t>
      </w:r>
      <w:r w:rsidR="00496194" w:rsidRPr="00C162C0">
        <w:rPr>
          <w:rFonts w:ascii="Century Schoolbook" w:hAnsi="Century Schoolbook"/>
          <w:lang w:val="en-US"/>
        </w:rPr>
        <w:t>“intellect”</w:t>
      </w:r>
      <w:r w:rsidR="001407D5" w:rsidRPr="00C162C0">
        <w:rPr>
          <w:rFonts w:ascii="Century Schoolbook" w:hAnsi="Century Schoolbook"/>
          <w:lang w:val="en-US"/>
        </w:rPr>
        <w:t xml:space="preserve">and </w:t>
      </w:r>
      <w:r w:rsidR="00496194" w:rsidRPr="00C162C0">
        <w:rPr>
          <w:rFonts w:ascii="Century Schoolbook" w:hAnsi="Century Schoolbook"/>
          <w:lang w:val="en-US"/>
        </w:rPr>
        <w:t>“</w:t>
      </w:r>
      <w:r w:rsidR="001407D5" w:rsidRPr="00C162C0">
        <w:rPr>
          <w:rFonts w:ascii="Century Schoolbook" w:hAnsi="Century Schoolbook"/>
          <w:lang w:val="en-US"/>
        </w:rPr>
        <w:t>reason</w:t>
      </w:r>
      <w:r w:rsidR="00496194" w:rsidRPr="00C162C0">
        <w:rPr>
          <w:rFonts w:ascii="Century Schoolbook" w:hAnsi="Century Schoolbook"/>
          <w:lang w:val="en-US"/>
        </w:rPr>
        <w:t>”</w:t>
      </w:r>
      <w:del w:id="34" w:author="mitchell" w:date="2021-03-12T10:07:00Z">
        <w:r w:rsidR="009B2C5B" w:rsidRPr="00C162C0" w:rsidDel="00AE4835">
          <w:rPr>
            <w:rFonts w:ascii="Century Schoolbook" w:hAnsi="Century Schoolbook"/>
            <w:lang w:val="en-US"/>
          </w:rPr>
          <w:delText xml:space="preserve">in order to </w:delText>
        </w:r>
        <w:r w:rsidR="0024623B" w:rsidRPr="00C162C0" w:rsidDel="00AE4835">
          <w:rPr>
            <w:rFonts w:ascii="Century Schoolbook" w:hAnsi="Century Schoolbook"/>
            <w:lang w:val="en-US"/>
          </w:rPr>
          <w:delText>depict</w:delText>
        </w:r>
        <w:r w:rsidR="009B2C5B" w:rsidRPr="00C162C0" w:rsidDel="00AE4835">
          <w:rPr>
            <w:rFonts w:ascii="Century Schoolbook" w:hAnsi="Century Schoolbook"/>
            <w:lang w:val="en-US"/>
          </w:rPr>
          <w:delText xml:space="preserve"> what Kant really meant</w:delText>
        </w:r>
      </w:del>
      <w:r w:rsidR="00EF10E4" w:rsidRPr="00C162C0">
        <w:rPr>
          <w:rFonts w:ascii="Century Schoolbook" w:hAnsi="Century Schoolbook"/>
          <w:lang w:val="en-US"/>
        </w:rPr>
        <w:t>. To her, having an understanding of something is</w:t>
      </w:r>
      <w:r w:rsidR="009B2C5B" w:rsidRPr="00C162C0">
        <w:rPr>
          <w:rFonts w:ascii="Century Schoolbook" w:hAnsi="Century Schoolbook"/>
          <w:lang w:val="en-US"/>
        </w:rPr>
        <w:t xml:space="preserve"> not the opposite of reason or </w:t>
      </w:r>
      <w:r w:rsidR="009B2C5B" w:rsidRPr="00C162C0">
        <w:rPr>
          <w:rFonts w:ascii="Century Schoolbook" w:hAnsi="Century Schoolbook"/>
          <w:i/>
          <w:lang w:val="en-US"/>
        </w:rPr>
        <w:t>Vernunft</w:t>
      </w:r>
      <w:r w:rsidR="009B2C5B" w:rsidRPr="00C162C0">
        <w:rPr>
          <w:rFonts w:ascii="Century Schoolbook" w:hAnsi="Century Schoolbook"/>
          <w:lang w:val="en-US"/>
        </w:rPr>
        <w:t xml:space="preserve">, but exactly an aspect of it; it is a form of intangible grasping, rather than </w:t>
      </w:r>
      <w:r w:rsidR="00EF10E4" w:rsidRPr="00C162C0">
        <w:rPr>
          <w:rFonts w:ascii="Century Schoolbook" w:hAnsi="Century Schoolbook"/>
          <w:lang w:val="en-US"/>
        </w:rPr>
        <w:t xml:space="preserve">having full </w:t>
      </w:r>
      <w:r w:rsidR="009B2C5B" w:rsidRPr="00C162C0">
        <w:rPr>
          <w:rFonts w:ascii="Century Schoolbook" w:hAnsi="Century Schoolbook"/>
          <w:lang w:val="en-US"/>
        </w:rPr>
        <w:t xml:space="preserve">reproducible </w:t>
      </w:r>
      <w:r w:rsidR="00EF10E4" w:rsidRPr="00C162C0">
        <w:rPr>
          <w:rFonts w:ascii="Century Schoolbook" w:hAnsi="Century Schoolbook"/>
          <w:lang w:val="en-US"/>
        </w:rPr>
        <w:t>knowledge</w:t>
      </w:r>
      <w:r w:rsidR="009B2C5B" w:rsidRPr="00C162C0">
        <w:rPr>
          <w:rFonts w:ascii="Century Schoolbook" w:hAnsi="Century Schoolbook"/>
          <w:lang w:val="en-US"/>
        </w:rPr>
        <w:t xml:space="preserve"> of something</w:t>
      </w:r>
      <w:r w:rsidR="00D70554">
        <w:rPr>
          <w:rFonts w:ascii="Century Schoolbook" w:hAnsi="Century Schoolbook"/>
          <w:lang w:val="en-US"/>
        </w:rPr>
        <w:t xml:space="preserve"> (LM 13–14). </w:t>
      </w:r>
      <w:r w:rsidR="00230A43" w:rsidRPr="00C162C0">
        <w:rPr>
          <w:rFonts w:ascii="Century Schoolbook" w:hAnsi="Century Schoolbook"/>
          <w:lang w:val="en-US"/>
        </w:rPr>
        <w:t xml:space="preserve">The </w:t>
      </w:r>
      <w:r w:rsidR="0028710E" w:rsidRPr="00C162C0">
        <w:rPr>
          <w:rFonts w:ascii="Century Schoolbook" w:hAnsi="Century Schoolbook"/>
          <w:lang w:val="en-US"/>
        </w:rPr>
        <w:t>importance</w:t>
      </w:r>
      <w:r w:rsidR="00230A43" w:rsidRPr="00C162C0">
        <w:rPr>
          <w:rFonts w:ascii="Century Schoolbook" w:hAnsi="Century Schoolbook"/>
          <w:lang w:val="en-US"/>
        </w:rPr>
        <w:t xml:space="preserve"> of th</w:t>
      </w:r>
      <w:r w:rsidR="009B2C5B" w:rsidRPr="00C162C0">
        <w:rPr>
          <w:rFonts w:ascii="Century Schoolbook" w:hAnsi="Century Schoolbook"/>
          <w:lang w:val="en-US"/>
        </w:rPr>
        <w:t>e</w:t>
      </w:r>
      <w:r w:rsidR="00230A43" w:rsidRPr="00C162C0">
        <w:rPr>
          <w:rFonts w:ascii="Century Schoolbook" w:hAnsi="Century Schoolbook"/>
          <w:lang w:val="en-US"/>
        </w:rPr>
        <w:t xml:space="preserve"> distinction</w:t>
      </w:r>
      <w:r w:rsidR="009B2C5B" w:rsidRPr="00C162C0">
        <w:rPr>
          <w:rFonts w:ascii="Century Schoolbook" w:hAnsi="Century Schoolbook"/>
          <w:lang w:val="en-US"/>
        </w:rPr>
        <w:t>, and thus of this alternate translation,lies in the fact that</w:t>
      </w:r>
      <w:r w:rsidR="00230A43" w:rsidRPr="00C162C0">
        <w:rPr>
          <w:rFonts w:ascii="Century Schoolbook" w:hAnsi="Century Schoolbook"/>
          <w:lang w:val="en-US"/>
        </w:rPr>
        <w:t xml:space="preserve"> Kant acknowledges that </w:t>
      </w:r>
      <w:r w:rsidR="0028710E" w:rsidRPr="00C162C0">
        <w:rPr>
          <w:rFonts w:ascii="Century Schoolbook" w:hAnsi="Century Schoolbook"/>
          <w:lang w:val="en-US"/>
        </w:rPr>
        <w:t xml:space="preserve">there are two </w:t>
      </w:r>
      <w:r w:rsidR="0028710E" w:rsidRPr="00C162C0">
        <w:rPr>
          <w:rFonts w:ascii="Century Schoolbook" w:hAnsi="Century Schoolbook"/>
          <w:i/>
          <w:lang w:val="en-US"/>
        </w:rPr>
        <w:t>different</w:t>
      </w:r>
      <w:r w:rsidR="0028710E" w:rsidRPr="00C162C0">
        <w:rPr>
          <w:rFonts w:ascii="Century Schoolbook" w:hAnsi="Century Schoolbook"/>
          <w:lang w:val="en-US"/>
        </w:rPr>
        <w:t xml:space="preserve"> ways to approach issues in the world that are</w:t>
      </w:r>
      <w:r w:rsidR="0024623B" w:rsidRPr="00C162C0">
        <w:rPr>
          <w:rFonts w:ascii="Century Schoolbook" w:hAnsi="Century Schoolbook"/>
          <w:lang w:val="en-US"/>
        </w:rPr>
        <w:t xml:space="preserve"> yet</w:t>
      </w:r>
      <w:r w:rsidR="0028710E" w:rsidRPr="00C162C0">
        <w:rPr>
          <w:rFonts w:ascii="Century Schoolbook" w:hAnsi="Century Schoolbook"/>
          <w:i/>
          <w:lang w:val="en-US"/>
        </w:rPr>
        <w:t xml:space="preserve">equally </w:t>
      </w:r>
      <w:r w:rsidR="0028710E" w:rsidRPr="00C162C0">
        <w:rPr>
          <w:rFonts w:ascii="Century Schoolbook" w:hAnsi="Century Schoolbook"/>
          <w:lang w:val="en-US"/>
        </w:rPr>
        <w:t xml:space="preserve">important and valuable. There is the well-known </w:t>
      </w:r>
      <w:r w:rsidR="001407D5" w:rsidRPr="00C162C0">
        <w:rPr>
          <w:rFonts w:ascii="Century Schoolbook" w:hAnsi="Century Schoolbook"/>
          <w:lang w:val="en-US"/>
        </w:rPr>
        <w:t>cognition or intellect</w:t>
      </w:r>
      <w:r w:rsidR="0028710E" w:rsidRPr="00C162C0">
        <w:rPr>
          <w:rFonts w:ascii="Century Schoolbook" w:hAnsi="Century Schoolbook"/>
          <w:lang w:val="en-US"/>
        </w:rPr>
        <w:t xml:space="preserve">, which </w:t>
      </w:r>
      <w:r w:rsidR="00AB1332" w:rsidRPr="00C162C0">
        <w:rPr>
          <w:rFonts w:ascii="Century Schoolbook" w:hAnsi="Century Schoolbook"/>
          <w:lang w:val="en-US"/>
        </w:rPr>
        <w:t xml:space="preserve">gives rise to the human urge </w:t>
      </w:r>
      <w:r w:rsidR="0028710E" w:rsidRPr="00C162C0">
        <w:rPr>
          <w:rFonts w:ascii="Century Schoolbook" w:hAnsi="Century Schoolbook"/>
          <w:lang w:val="en-US"/>
        </w:rPr>
        <w:t>for stable knowledge on truth and factic</w:t>
      </w:r>
      <w:r w:rsidR="005E5600" w:rsidRPr="00C162C0">
        <w:rPr>
          <w:rFonts w:ascii="Century Schoolbook" w:hAnsi="Century Schoolbook"/>
          <w:lang w:val="en-US"/>
        </w:rPr>
        <w:t xml:space="preserve">ity. </w:t>
      </w:r>
      <w:del w:id="35" w:author="mitchell" w:date="2021-03-12T10:07:00Z">
        <w:r w:rsidR="005E5600" w:rsidRPr="00C162C0" w:rsidDel="00AE4835">
          <w:rPr>
            <w:rFonts w:ascii="Century Schoolbook" w:hAnsi="Century Schoolbook"/>
            <w:lang w:val="en-US"/>
          </w:rPr>
          <w:delText>This is a great quality</w:delText>
        </w:r>
        <w:r w:rsidR="0028710E" w:rsidRPr="00C162C0" w:rsidDel="00AE4835">
          <w:rPr>
            <w:rFonts w:ascii="Century Schoolbook" w:hAnsi="Century Schoolbook"/>
            <w:lang w:val="en-US"/>
          </w:rPr>
          <w:delText>, but</w:delText>
        </w:r>
      </w:del>
      <w:r w:rsidR="0028710E" w:rsidRPr="00C162C0">
        <w:rPr>
          <w:rFonts w:ascii="Century Schoolbook" w:hAnsi="Century Schoolbook"/>
          <w:lang w:val="en-US"/>
        </w:rPr>
        <w:t xml:space="preserve"> equally important is the capacity to go beyond this certainty and facticity</w:t>
      </w:r>
      <w:r w:rsidR="001407D5" w:rsidRPr="00C162C0">
        <w:rPr>
          <w:rFonts w:ascii="Century Schoolbook" w:hAnsi="Century Schoolbook"/>
          <w:lang w:val="en-US"/>
        </w:rPr>
        <w:t xml:space="preserve"> and to ask about issues that transcend the limits of factual knowledge</w:t>
      </w:r>
      <w:r w:rsidR="0028710E" w:rsidRPr="00C162C0">
        <w:rPr>
          <w:rFonts w:ascii="Century Schoolbook" w:hAnsi="Century Schoolbook"/>
          <w:lang w:val="en-US"/>
        </w:rPr>
        <w:t xml:space="preserve">. </w:t>
      </w:r>
    </w:p>
    <w:p w:rsidR="00A17ED9" w:rsidRPr="00C162C0" w:rsidRDefault="00366261"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Due to their natural curiosity and perplexity, </w:t>
      </w:r>
      <w:r w:rsidR="00C36502" w:rsidRPr="00C162C0">
        <w:rPr>
          <w:rFonts w:ascii="Century Schoolbook" w:hAnsi="Century Schoolbook"/>
          <w:lang w:val="en-US"/>
        </w:rPr>
        <w:t>humans</w:t>
      </w:r>
      <w:r w:rsidR="002832D4" w:rsidRPr="00C162C0">
        <w:rPr>
          <w:rFonts w:ascii="Century Schoolbook" w:hAnsi="Century Schoolbook"/>
          <w:lang w:val="en-US"/>
        </w:rPr>
        <w:t xml:space="preserve"> will always have a need to ask questions that may not have a factual or final answer. Issues</w:t>
      </w:r>
      <w:r w:rsidR="00230A43" w:rsidRPr="00C162C0">
        <w:rPr>
          <w:rFonts w:ascii="Century Schoolbook" w:hAnsi="Century Schoolbook"/>
          <w:lang w:val="en-US"/>
        </w:rPr>
        <w:t xml:space="preserve"> like freedom or immortality</w:t>
      </w:r>
      <w:r w:rsidR="0028710E" w:rsidRPr="00C162C0">
        <w:rPr>
          <w:rFonts w:ascii="Century Schoolbook" w:hAnsi="Century Schoolbook"/>
          <w:lang w:val="en-US"/>
        </w:rPr>
        <w:t xml:space="preserve"> are not </w:t>
      </w:r>
      <w:r w:rsidR="00A2072B" w:rsidRPr="00C162C0">
        <w:rPr>
          <w:rFonts w:ascii="Century Schoolbook" w:hAnsi="Century Schoolbook"/>
          <w:lang w:val="en-US"/>
        </w:rPr>
        <w:t>factual</w:t>
      </w:r>
      <w:r w:rsidR="0028710E" w:rsidRPr="00C162C0">
        <w:rPr>
          <w:rFonts w:ascii="Century Schoolbook" w:hAnsi="Century Schoolbook"/>
          <w:lang w:val="en-US"/>
        </w:rPr>
        <w:t xml:space="preserve"> truths</w:t>
      </w:r>
      <w:ins w:id="36" w:author="mitchell" w:date="2021-03-10T16:09:00Z">
        <w:r w:rsidR="00D100DC">
          <w:rPr>
            <w:rFonts w:ascii="Century Schoolbook" w:hAnsi="Century Schoolbook"/>
            <w:lang w:val="en-US"/>
          </w:rPr>
          <w:t xml:space="preserve"> </w:t>
        </w:r>
      </w:ins>
      <w:r w:rsidR="00AD37C1" w:rsidRPr="00C162C0">
        <w:rPr>
          <w:rFonts w:ascii="Century Schoolbook" w:hAnsi="Century Schoolbook"/>
          <w:lang w:val="en-US"/>
        </w:rPr>
        <w:t xml:space="preserve">or tangible objects </w:t>
      </w:r>
      <w:r w:rsidR="001407D5" w:rsidRPr="00C162C0">
        <w:rPr>
          <w:rFonts w:ascii="Century Schoolbook" w:hAnsi="Century Schoolbook"/>
          <w:lang w:val="en-US"/>
        </w:rPr>
        <w:t>that we can know and understand completely</w:t>
      </w:r>
      <w:r w:rsidR="00AD37C1" w:rsidRPr="00C162C0">
        <w:rPr>
          <w:rFonts w:ascii="Century Schoolbook" w:hAnsi="Century Schoolbook"/>
          <w:lang w:val="en-US"/>
        </w:rPr>
        <w:t xml:space="preserve">. </w:t>
      </w:r>
      <w:r w:rsidR="00C36502" w:rsidRPr="00C162C0">
        <w:rPr>
          <w:rFonts w:ascii="Century Schoolbook" w:hAnsi="Century Schoolbook"/>
          <w:lang w:val="en-US"/>
        </w:rPr>
        <w:t>But t</w:t>
      </w:r>
      <w:r w:rsidR="002832D4" w:rsidRPr="00C162C0">
        <w:rPr>
          <w:rFonts w:ascii="Century Schoolbook" w:hAnsi="Century Schoolbook"/>
          <w:lang w:val="en-US"/>
        </w:rPr>
        <w:t>hey are nevertheless valuable and worth pursuing</w:t>
      </w:r>
      <w:r w:rsidRPr="00C162C0">
        <w:rPr>
          <w:rFonts w:ascii="Century Schoolbook" w:hAnsi="Century Schoolbook"/>
          <w:lang w:val="en-US"/>
        </w:rPr>
        <w:t xml:space="preserve">, </w:t>
      </w:r>
      <w:r w:rsidR="00A84DAA" w:rsidRPr="00C162C0">
        <w:rPr>
          <w:rFonts w:ascii="Century Schoolbook" w:hAnsi="Century Schoolbook"/>
          <w:lang w:val="en-US"/>
        </w:rPr>
        <w:t xml:space="preserve">not just because they follow from curiosity but also </w:t>
      </w:r>
      <w:r w:rsidRPr="00C162C0">
        <w:rPr>
          <w:rFonts w:ascii="Century Schoolbook" w:hAnsi="Century Schoolbook"/>
          <w:lang w:val="en-US"/>
        </w:rPr>
        <w:t xml:space="preserve">because </w:t>
      </w:r>
      <w:r w:rsidR="002832D4" w:rsidRPr="00C162C0">
        <w:rPr>
          <w:rFonts w:ascii="Century Schoolbook" w:hAnsi="Century Schoolbook"/>
          <w:lang w:val="en-US"/>
        </w:rPr>
        <w:t>they are of great existential interest to man</w:t>
      </w:r>
      <w:r w:rsidR="001415CE">
        <w:rPr>
          <w:rFonts w:ascii="Century Schoolbook" w:hAnsi="Century Schoolbook"/>
          <w:lang w:val="en-US"/>
        </w:rPr>
        <w:t>kind</w:t>
      </w:r>
      <w:r w:rsidR="001407D5" w:rsidRPr="00C162C0">
        <w:rPr>
          <w:rFonts w:ascii="Century Schoolbook" w:hAnsi="Century Schoolbook"/>
          <w:lang w:val="en-US"/>
        </w:rPr>
        <w:t xml:space="preserve">. </w:t>
      </w:r>
      <w:r w:rsidR="00EB003E">
        <w:rPr>
          <w:rFonts w:ascii="Century Schoolbook" w:hAnsi="Century Schoolbook"/>
          <w:lang w:val="en-US"/>
        </w:rPr>
        <w:t>Because of the</w:t>
      </w:r>
      <w:r w:rsidR="00AD37C1" w:rsidRPr="00C162C0">
        <w:rPr>
          <w:rFonts w:ascii="Century Schoolbook" w:hAnsi="Century Schoolbook"/>
          <w:lang w:val="en-US"/>
        </w:rPr>
        <w:t xml:space="preserve"> nature</w:t>
      </w:r>
      <w:r w:rsidR="00EB003E">
        <w:rPr>
          <w:rFonts w:ascii="Century Schoolbook" w:hAnsi="Century Schoolbook"/>
          <w:lang w:val="en-US"/>
        </w:rPr>
        <w:t xml:space="preserve"> of these issues</w:t>
      </w:r>
      <w:r w:rsidR="00AD37C1" w:rsidRPr="00C162C0">
        <w:rPr>
          <w:rFonts w:ascii="Century Schoolbook" w:hAnsi="Century Schoolbook"/>
          <w:lang w:val="en-US"/>
        </w:rPr>
        <w:t xml:space="preserve">, </w:t>
      </w:r>
      <w:del w:id="37" w:author="mitchell" w:date="2021-03-10T16:09:00Z">
        <w:r w:rsidR="00AD37C1" w:rsidRPr="00C162C0" w:rsidDel="00D100DC">
          <w:rPr>
            <w:rFonts w:ascii="Century Schoolbook" w:hAnsi="Century Schoolbook"/>
            <w:lang w:val="en-US"/>
          </w:rPr>
          <w:delText>i</w:delText>
        </w:r>
        <w:r w:rsidR="001407D5" w:rsidRPr="00C162C0" w:rsidDel="00D100DC">
          <w:rPr>
            <w:rFonts w:ascii="Century Schoolbook" w:hAnsi="Century Schoolbook"/>
            <w:lang w:val="en-US"/>
          </w:rPr>
          <w:delText xml:space="preserve">n dealing with </w:delText>
        </w:r>
        <w:r w:rsidR="00EB003E" w:rsidDel="00D100DC">
          <w:rPr>
            <w:rFonts w:ascii="Century Schoolbook" w:hAnsi="Century Schoolbook"/>
            <w:lang w:val="en-US"/>
          </w:rPr>
          <w:delText>them</w:delText>
        </w:r>
      </w:del>
      <w:r w:rsidR="00A84DAA" w:rsidRPr="00C162C0">
        <w:rPr>
          <w:rFonts w:ascii="Century Schoolbook" w:hAnsi="Century Schoolbook"/>
          <w:lang w:val="en-US"/>
        </w:rPr>
        <w:t>people</w:t>
      </w:r>
      <w:r w:rsidR="001407D5" w:rsidRPr="00C162C0">
        <w:rPr>
          <w:rFonts w:ascii="Century Schoolbook" w:hAnsi="Century Schoolbook"/>
          <w:lang w:val="en-US"/>
        </w:rPr>
        <w:t xml:space="preserve"> are not concerned with a quest for truth; </w:t>
      </w:r>
      <w:r w:rsidR="00B642B0" w:rsidRPr="00C162C0">
        <w:rPr>
          <w:rFonts w:ascii="Century Schoolbook" w:hAnsi="Century Schoolbook"/>
          <w:lang w:val="en-US"/>
        </w:rPr>
        <w:t xml:space="preserve">the intellect is therefore not of any use. Instead, in exploring these matters we turn to </w:t>
      </w:r>
      <w:r w:rsidR="001407D5" w:rsidRPr="00C162C0">
        <w:rPr>
          <w:rFonts w:ascii="Century Schoolbook" w:hAnsi="Century Schoolbook"/>
          <w:lang w:val="en-US"/>
        </w:rPr>
        <w:t>reason. Reason is exactly that capacity to think, to consider q</w:t>
      </w:r>
      <w:r w:rsidR="003725B1" w:rsidRPr="00C162C0">
        <w:rPr>
          <w:rFonts w:ascii="Century Schoolbook" w:hAnsi="Century Schoolbook"/>
          <w:lang w:val="en-US"/>
        </w:rPr>
        <w:t>uestions on themes</w:t>
      </w:r>
      <w:ins w:id="38" w:author="mitchell" w:date="2021-03-10T16:09:00Z">
        <w:r w:rsidR="00D100DC">
          <w:rPr>
            <w:rFonts w:ascii="Century Schoolbook" w:hAnsi="Century Schoolbook"/>
            <w:lang w:val="en-US"/>
          </w:rPr>
          <w:t xml:space="preserve"> </w:t>
        </w:r>
      </w:ins>
      <w:r w:rsidR="001407D5" w:rsidRPr="00C162C0">
        <w:rPr>
          <w:rFonts w:ascii="Century Schoolbook" w:hAnsi="Century Schoolbook"/>
          <w:lang w:val="en-US"/>
        </w:rPr>
        <w:t xml:space="preserve">that are </w:t>
      </w:r>
      <w:r w:rsidR="00AD37C1" w:rsidRPr="00C162C0">
        <w:rPr>
          <w:rFonts w:ascii="Century Schoolbook" w:hAnsi="Century Schoolbook"/>
          <w:lang w:val="en-US"/>
        </w:rPr>
        <w:t xml:space="preserve">absent from direct perception and </w:t>
      </w:r>
      <w:r w:rsidR="00A17ED9" w:rsidRPr="00C162C0">
        <w:rPr>
          <w:rFonts w:ascii="Century Schoolbook" w:hAnsi="Century Schoolbook"/>
          <w:lang w:val="en-US"/>
        </w:rPr>
        <w:t xml:space="preserve">that are </w:t>
      </w:r>
      <w:r w:rsidR="001407D5" w:rsidRPr="00C162C0">
        <w:rPr>
          <w:rFonts w:ascii="Century Schoolbook" w:hAnsi="Century Schoolbook"/>
          <w:lang w:val="en-US"/>
        </w:rPr>
        <w:t>never absolutely tru</w:t>
      </w:r>
      <w:r w:rsidR="00BB0AA4" w:rsidRPr="00C162C0">
        <w:rPr>
          <w:rFonts w:ascii="Century Schoolbook" w:hAnsi="Century Schoolbook"/>
          <w:lang w:val="en-US"/>
        </w:rPr>
        <w:t>e, measurable or fully knowable</w:t>
      </w:r>
      <w:r w:rsidR="0051502E">
        <w:rPr>
          <w:rFonts w:ascii="Century Schoolbook" w:hAnsi="Century Schoolbook"/>
          <w:lang w:val="en-US"/>
        </w:rPr>
        <w:t xml:space="preserve"> (LM 14–15)</w:t>
      </w:r>
      <w:r w:rsidR="00E078E3" w:rsidRPr="00C162C0">
        <w:rPr>
          <w:rFonts w:ascii="Century Schoolbook" w:hAnsi="Century Schoolbook"/>
          <w:lang w:val="en-US"/>
        </w:rPr>
        <w:t>.</w:t>
      </w:r>
      <w:r w:rsidR="00BB0AA4" w:rsidRPr="00C162C0">
        <w:rPr>
          <w:rStyle w:val="EndnoteReference"/>
          <w:rFonts w:ascii="Century Schoolbook" w:hAnsi="Century Schoolbook"/>
          <w:lang w:val="en-US"/>
        </w:rPr>
        <w:endnoteReference w:id="3"/>
      </w:r>
    </w:p>
    <w:p w:rsidR="00AD37C1" w:rsidRPr="00C162C0" w:rsidRDefault="005E5600"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The product of thinking then is not knowledge, nor truth, but meaning. It is of fundamental importance to keep these two separated; instances of meaning can never be given a truth value, neither can they be considered to be stable facts. </w:t>
      </w:r>
      <w:r w:rsidR="00A17ED9" w:rsidRPr="00C162C0">
        <w:rPr>
          <w:rFonts w:ascii="Century Schoolbook" w:hAnsi="Century Schoolbook"/>
          <w:lang w:val="en-US"/>
        </w:rPr>
        <w:t>Not being bound to perception and sense-given objects, in thinking one temporarily withdraw</w:t>
      </w:r>
      <w:r w:rsidR="00C36502" w:rsidRPr="00C162C0">
        <w:rPr>
          <w:rFonts w:ascii="Century Schoolbook" w:hAnsi="Century Schoolbook"/>
          <w:lang w:val="en-US"/>
        </w:rPr>
        <w:t>s</w:t>
      </w:r>
      <w:r w:rsidR="00EB003E">
        <w:rPr>
          <w:rFonts w:ascii="Century Schoolbook" w:hAnsi="Century Schoolbook"/>
          <w:lang w:val="en-US"/>
        </w:rPr>
        <w:t xml:space="preserve"> from the ordinary world and</w:t>
      </w:r>
      <w:r w:rsidR="00206DDA" w:rsidRPr="00C162C0">
        <w:rPr>
          <w:rFonts w:ascii="Century Schoolbook" w:hAnsi="Century Schoolbook"/>
          <w:lang w:val="en-US"/>
        </w:rPr>
        <w:t>—</w:t>
      </w:r>
      <w:r w:rsidR="00EB003E">
        <w:rPr>
          <w:rFonts w:ascii="Century Schoolbook" w:hAnsi="Century Schoolbook"/>
          <w:lang w:val="en-US"/>
        </w:rPr>
        <w:t>in isolation from it</w:t>
      </w:r>
      <w:r w:rsidR="00206DDA" w:rsidRPr="00C162C0">
        <w:rPr>
          <w:rFonts w:ascii="Century Schoolbook" w:hAnsi="Century Schoolbook"/>
          <w:lang w:val="en-US"/>
        </w:rPr>
        <w:t>—</w:t>
      </w:r>
      <w:r w:rsidR="00A17ED9" w:rsidRPr="00C162C0">
        <w:rPr>
          <w:rFonts w:ascii="Century Schoolbook" w:hAnsi="Century Schoolbook"/>
          <w:lang w:val="en-US"/>
        </w:rPr>
        <w:t>use</w:t>
      </w:r>
      <w:r w:rsidR="00F9073A">
        <w:rPr>
          <w:rFonts w:ascii="Century Schoolbook" w:hAnsi="Century Schoolbook"/>
          <w:lang w:val="en-US"/>
        </w:rPr>
        <w:t>s</w:t>
      </w:r>
      <w:r w:rsidR="00A17ED9" w:rsidRPr="00C162C0">
        <w:rPr>
          <w:rFonts w:ascii="Century Schoolbook" w:hAnsi="Century Schoolbook"/>
          <w:lang w:val="en-US"/>
        </w:rPr>
        <w:t xml:space="preserve"> imagination to formulate new perspectives on that world. Where</w:t>
      </w:r>
      <w:r w:rsidR="00A84DAA" w:rsidRPr="00C162C0">
        <w:rPr>
          <w:rFonts w:ascii="Century Schoolbook" w:hAnsi="Century Schoolbook"/>
          <w:lang w:val="en-US"/>
        </w:rPr>
        <w:t>as</w:t>
      </w:r>
      <w:r w:rsidR="00A17ED9" w:rsidRPr="00C162C0">
        <w:rPr>
          <w:rFonts w:ascii="Century Schoolbook" w:hAnsi="Century Schoolbook"/>
          <w:lang w:val="en-US"/>
        </w:rPr>
        <w:t xml:space="preserve"> knowledge can be judged on its </w:t>
      </w:r>
      <w:r w:rsidR="00A84DAA" w:rsidRPr="00C162C0">
        <w:rPr>
          <w:rFonts w:ascii="Century Schoolbook" w:hAnsi="Century Schoolbook"/>
          <w:lang w:val="en-US"/>
        </w:rPr>
        <w:t xml:space="preserve">absolute </w:t>
      </w:r>
      <w:r w:rsidR="00A17ED9" w:rsidRPr="00C162C0">
        <w:rPr>
          <w:rFonts w:ascii="Century Schoolbook" w:hAnsi="Century Schoolbook"/>
          <w:lang w:val="en-US"/>
        </w:rPr>
        <w:t>truth value, t</w:t>
      </w:r>
      <w:r w:rsidRPr="00C162C0">
        <w:rPr>
          <w:rFonts w:ascii="Century Schoolbook" w:hAnsi="Century Schoolbook"/>
          <w:lang w:val="en-US"/>
        </w:rPr>
        <w:t xml:space="preserve">he value of </w:t>
      </w:r>
      <w:r w:rsidR="000115E6" w:rsidRPr="00C162C0">
        <w:rPr>
          <w:rFonts w:ascii="Century Schoolbook" w:hAnsi="Century Schoolbook"/>
          <w:lang w:val="en-US"/>
        </w:rPr>
        <w:t>thinking</w:t>
      </w:r>
      <w:r w:rsidR="00A17ED9" w:rsidRPr="00C162C0">
        <w:rPr>
          <w:rFonts w:ascii="Century Schoolbook" w:hAnsi="Century Schoolbook"/>
          <w:lang w:val="en-US"/>
        </w:rPr>
        <w:t xml:space="preserve"> lies </w:t>
      </w:r>
      <w:r w:rsidRPr="00C162C0">
        <w:rPr>
          <w:rFonts w:ascii="Century Schoolbook" w:hAnsi="Century Schoolbook"/>
          <w:lang w:val="en-US"/>
        </w:rPr>
        <w:t>exactly in</w:t>
      </w:r>
      <w:r w:rsidR="00A84DAA" w:rsidRPr="00C162C0">
        <w:rPr>
          <w:rFonts w:ascii="Century Schoolbook" w:hAnsi="Century Schoolbook"/>
          <w:lang w:val="en-US"/>
        </w:rPr>
        <w:t xml:space="preserve"> its reversibility and capacity for change</w:t>
      </w:r>
      <w:r w:rsidR="00AB1332" w:rsidRPr="00C162C0">
        <w:rPr>
          <w:rFonts w:ascii="Century Schoolbook" w:hAnsi="Century Schoolbook"/>
          <w:lang w:val="en-US"/>
        </w:rPr>
        <w:t>.</w:t>
      </w:r>
      <w:r w:rsidR="00A17ED9" w:rsidRPr="00C162C0">
        <w:rPr>
          <w:rFonts w:ascii="Century Schoolbook" w:hAnsi="Century Schoolbook"/>
          <w:lang w:val="en-US"/>
        </w:rPr>
        <w:t xml:space="preserve"> Enduring doubt and </w:t>
      </w:r>
      <w:r w:rsidR="00A84DAA" w:rsidRPr="00C162C0">
        <w:rPr>
          <w:rFonts w:ascii="Century Schoolbook" w:hAnsi="Century Schoolbook"/>
          <w:lang w:val="en-US"/>
        </w:rPr>
        <w:t>revision</w:t>
      </w:r>
      <w:ins w:id="39" w:author="mitchell" w:date="2021-03-10T16:10:00Z">
        <w:r w:rsidR="00D100DC">
          <w:rPr>
            <w:rFonts w:ascii="Century Schoolbook" w:hAnsi="Century Schoolbook"/>
            <w:lang w:val="en-US"/>
          </w:rPr>
          <w:t xml:space="preserve"> </w:t>
        </w:r>
      </w:ins>
      <w:r w:rsidR="00A84DAA" w:rsidRPr="00C162C0">
        <w:rPr>
          <w:rFonts w:ascii="Century Schoolbook" w:hAnsi="Century Schoolbook"/>
          <w:lang w:val="en-US"/>
        </w:rPr>
        <w:t>are</w:t>
      </w:r>
      <w:r w:rsidR="00A17ED9" w:rsidRPr="00C162C0">
        <w:rPr>
          <w:rFonts w:ascii="Century Schoolbook" w:hAnsi="Century Schoolbook"/>
          <w:lang w:val="en-US"/>
        </w:rPr>
        <w:t xml:space="preserve"> its essential characteristic</w:t>
      </w:r>
      <w:r w:rsidR="00A84DAA" w:rsidRPr="00C162C0">
        <w:rPr>
          <w:rFonts w:ascii="Century Schoolbook" w:hAnsi="Century Schoolbook"/>
          <w:lang w:val="en-US"/>
        </w:rPr>
        <w:t>s; contrary to the intellect, r</w:t>
      </w:r>
      <w:r w:rsidR="00AB1332" w:rsidRPr="00C162C0">
        <w:rPr>
          <w:rFonts w:ascii="Century Schoolbook" w:hAnsi="Century Schoolbook"/>
          <w:lang w:val="en-US"/>
        </w:rPr>
        <w:t xml:space="preserve">eason is </w:t>
      </w:r>
      <w:r w:rsidR="00B642B0" w:rsidRPr="00C162C0">
        <w:rPr>
          <w:rFonts w:ascii="Century Schoolbook" w:hAnsi="Century Schoolbook"/>
          <w:lang w:val="en-US"/>
        </w:rPr>
        <w:t>successful to</w:t>
      </w:r>
      <w:r w:rsidRPr="00C162C0">
        <w:rPr>
          <w:rFonts w:ascii="Century Schoolbook" w:hAnsi="Century Schoolbook"/>
          <w:lang w:val="en-US"/>
        </w:rPr>
        <w:t xml:space="preserve"> the degree </w:t>
      </w:r>
      <w:r w:rsidR="00B642B0" w:rsidRPr="00C162C0">
        <w:rPr>
          <w:rFonts w:ascii="Century Schoolbook" w:hAnsi="Century Schoolbook"/>
          <w:lang w:val="en-US"/>
        </w:rPr>
        <w:t>in</w:t>
      </w:r>
      <w:r w:rsidRPr="00C162C0">
        <w:rPr>
          <w:rFonts w:ascii="Century Schoolbook" w:hAnsi="Century Schoolbook"/>
          <w:lang w:val="en-US"/>
        </w:rPr>
        <w:t xml:space="preserve"> which it can destroy </w:t>
      </w:r>
      <w:r w:rsidR="000115E6" w:rsidRPr="00C162C0">
        <w:rPr>
          <w:rFonts w:ascii="Century Schoolbook" w:hAnsi="Century Schoolbook"/>
          <w:lang w:val="en-US"/>
        </w:rPr>
        <w:t>its current thought</w:t>
      </w:r>
      <w:r w:rsidR="002B547F" w:rsidRPr="00C162C0">
        <w:rPr>
          <w:rFonts w:ascii="Century Schoolbook" w:hAnsi="Century Schoolbook"/>
          <w:lang w:val="en-US"/>
        </w:rPr>
        <w:t>s and values</w:t>
      </w:r>
      <w:r w:rsidRPr="00C162C0">
        <w:rPr>
          <w:rFonts w:ascii="Century Schoolbook" w:hAnsi="Century Schoolbook"/>
          <w:lang w:val="en-US"/>
        </w:rPr>
        <w:t xml:space="preserve"> and rethink </w:t>
      </w:r>
      <w:r w:rsidR="000115E6" w:rsidRPr="00C162C0">
        <w:rPr>
          <w:rFonts w:ascii="Century Schoolbook" w:hAnsi="Century Schoolbook"/>
          <w:lang w:val="en-US"/>
        </w:rPr>
        <w:t>anew, creating new meanings and perspectives</w:t>
      </w:r>
      <w:r w:rsidR="0089315B" w:rsidRPr="00C162C0">
        <w:rPr>
          <w:rFonts w:ascii="Century Schoolbook" w:hAnsi="Century Schoolbook"/>
          <w:lang w:val="en-US"/>
        </w:rPr>
        <w:t>.</w:t>
      </w:r>
      <w:r w:rsidR="0089315B" w:rsidRPr="00C162C0">
        <w:rPr>
          <w:rStyle w:val="EndnoteReference"/>
          <w:rFonts w:ascii="Century Schoolbook" w:hAnsi="Century Schoolbook"/>
          <w:lang w:val="en-US"/>
        </w:rPr>
        <w:endnoteReference w:id="4"/>
      </w:r>
    </w:p>
    <w:p w:rsidR="00DD063D" w:rsidRPr="00C162C0" w:rsidRDefault="00DD063D" w:rsidP="00601A5E">
      <w:pPr>
        <w:pStyle w:val="Heading3"/>
        <w:spacing w:before="0" w:line="276" w:lineRule="auto"/>
        <w:jc w:val="both"/>
        <w:rPr>
          <w:rFonts w:ascii="Century Schoolbook" w:hAnsi="Century Schoolbook" w:cs="Times New Roman"/>
          <w:sz w:val="24"/>
          <w:szCs w:val="24"/>
          <w:lang w:val="en-US"/>
        </w:rPr>
      </w:pPr>
    </w:p>
    <w:p w:rsidR="0002258B" w:rsidRPr="00C162C0" w:rsidRDefault="003A6593"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2.2 Reason and M</w:t>
      </w:r>
      <w:r w:rsidR="0002258B" w:rsidRPr="00C162C0">
        <w:rPr>
          <w:rFonts w:ascii="Century Schoolbook" w:hAnsi="Century Schoolbook" w:cs="Times New Roman"/>
          <w:sz w:val="24"/>
          <w:szCs w:val="24"/>
          <w:lang w:val="en-US"/>
        </w:rPr>
        <w:t>orality</w:t>
      </w:r>
    </w:p>
    <w:p w:rsidR="003A6593" w:rsidRPr="00C162C0" w:rsidRDefault="003A6593" w:rsidP="00601A5E">
      <w:pPr>
        <w:spacing w:line="276" w:lineRule="auto"/>
        <w:rPr>
          <w:rFonts w:ascii="Century Schoolbook" w:hAnsi="Century Schoolbook"/>
          <w:lang w:val="en-US"/>
        </w:rPr>
      </w:pPr>
    </w:p>
    <w:p w:rsidR="0002258B" w:rsidRPr="00C162C0" w:rsidRDefault="00A84DAA" w:rsidP="00601A5E">
      <w:pPr>
        <w:spacing w:line="276" w:lineRule="auto"/>
        <w:jc w:val="both"/>
        <w:rPr>
          <w:rFonts w:ascii="Century Schoolbook" w:hAnsi="Century Schoolbook"/>
          <w:lang w:val="en-US"/>
        </w:rPr>
      </w:pPr>
      <w:r w:rsidRPr="00C162C0">
        <w:rPr>
          <w:rFonts w:ascii="Century Schoolbook" w:hAnsi="Century Schoolbook"/>
          <w:lang w:val="en-US"/>
        </w:rPr>
        <w:t>Thinking is thus characterized by change and revision, but</w:t>
      </w:r>
      <w:r w:rsidR="0002258B" w:rsidRPr="00C162C0">
        <w:rPr>
          <w:rFonts w:ascii="Century Schoolbook" w:hAnsi="Century Schoolbook"/>
          <w:lang w:val="en-US"/>
        </w:rPr>
        <w:t xml:space="preserve"> this does not </w:t>
      </w:r>
      <w:r w:rsidRPr="00C162C0">
        <w:rPr>
          <w:rFonts w:ascii="Century Schoolbook" w:hAnsi="Century Schoolbook"/>
          <w:lang w:val="en-US"/>
        </w:rPr>
        <w:t xml:space="preserve">yet </w:t>
      </w:r>
      <w:r w:rsidR="0002258B" w:rsidRPr="00C162C0">
        <w:rPr>
          <w:rFonts w:ascii="Century Schoolbook" w:hAnsi="Century Schoolbook"/>
          <w:lang w:val="en-US"/>
        </w:rPr>
        <w:t xml:space="preserve">explain how it is linked to </w:t>
      </w:r>
      <w:r w:rsidR="00735845" w:rsidRPr="00C162C0">
        <w:rPr>
          <w:rFonts w:ascii="Century Schoolbook" w:hAnsi="Century Schoolbook"/>
          <w:lang w:val="en-US"/>
        </w:rPr>
        <w:t xml:space="preserve">the </w:t>
      </w:r>
      <w:r w:rsidR="0002258B" w:rsidRPr="00C162C0">
        <w:rPr>
          <w:rFonts w:ascii="Century Schoolbook" w:hAnsi="Century Schoolbook"/>
          <w:lang w:val="en-US"/>
        </w:rPr>
        <w:t>actual moral practice</w:t>
      </w:r>
      <w:r w:rsidR="00735845" w:rsidRPr="00C162C0">
        <w:rPr>
          <w:rFonts w:ascii="Century Schoolbook" w:hAnsi="Century Schoolbook"/>
          <w:lang w:val="en-US"/>
        </w:rPr>
        <w:t xml:space="preserve"> of telling right from wrong</w:t>
      </w:r>
      <w:r w:rsidR="0002258B" w:rsidRPr="00C162C0">
        <w:rPr>
          <w:rFonts w:ascii="Century Schoolbook" w:hAnsi="Century Schoolbook"/>
          <w:lang w:val="en-US"/>
        </w:rPr>
        <w:t xml:space="preserve">. To link thinking to morality requires several propositions that follow both from the character of reason and from the nature of morality. First of all, Kant </w:t>
      </w:r>
      <w:r w:rsidR="00B3770C">
        <w:rPr>
          <w:rFonts w:ascii="Century Schoolbook" w:hAnsi="Century Schoolbook"/>
          <w:lang w:val="en-US"/>
        </w:rPr>
        <w:lastRenderedPageBreak/>
        <w:t>depicted</w:t>
      </w:r>
      <w:r w:rsidR="0002258B" w:rsidRPr="00C162C0">
        <w:rPr>
          <w:rFonts w:ascii="Century Schoolbook" w:hAnsi="Century Schoolbook"/>
          <w:lang w:val="en-US"/>
        </w:rPr>
        <w:t xml:space="preserve">reason as a human capacity that all are capable of. If that is the case, and if </w:t>
      </w:r>
      <w:r w:rsidR="00303E61">
        <w:rPr>
          <w:rFonts w:ascii="Century Schoolbook" w:hAnsi="Century Schoolbook"/>
          <w:lang w:val="en-US"/>
        </w:rPr>
        <w:t>reason—i.e.</w:t>
      </w:r>
      <w:r w:rsidR="0002258B" w:rsidRPr="00C162C0">
        <w:rPr>
          <w:rFonts w:ascii="Century Schoolbook" w:hAnsi="Century Schoolbook"/>
          <w:lang w:val="en-US"/>
        </w:rPr>
        <w:t>thinking</w:t>
      </w:r>
      <w:r w:rsidR="00303E61">
        <w:rPr>
          <w:rFonts w:ascii="Century Schoolbook" w:hAnsi="Century Schoolbook"/>
          <w:lang w:val="en-US"/>
        </w:rPr>
        <w:t xml:space="preserve"> in Arendt’s interpretation—</w:t>
      </w:r>
      <w:r w:rsidR="0002258B" w:rsidRPr="00C162C0">
        <w:rPr>
          <w:rFonts w:ascii="Century Schoolbook" w:hAnsi="Century Schoolbook"/>
          <w:lang w:val="en-US"/>
        </w:rPr>
        <w:t xml:space="preserve">and morality are related, then the ability to tell right from wrong is a general faculty as well. Every sane </w:t>
      </w:r>
      <w:r w:rsidR="00303E61">
        <w:rPr>
          <w:rFonts w:ascii="Century Schoolbook" w:hAnsi="Century Schoolbook"/>
          <w:lang w:val="en-US"/>
        </w:rPr>
        <w:t>person</w:t>
      </w:r>
      <w:r w:rsidR="0002258B" w:rsidRPr="00C162C0">
        <w:rPr>
          <w:rFonts w:ascii="Century Schoolbook" w:hAnsi="Century Schoolbook"/>
          <w:lang w:val="en-US"/>
        </w:rPr>
        <w:t xml:space="preserve"> is thought to have a moral sense in some way or another. This is not just a logical remark, but it has the important implication that a lack of moral sense cannot be ascribed to a lack of intelligence or access to knowledge. Neither can one say that thinking about morality is confined to an elite. If the two are linked, then every person should be capable of moral reasoning</w:t>
      </w:r>
      <w:r w:rsidR="00D47460">
        <w:rPr>
          <w:rFonts w:ascii="Century Schoolbook" w:hAnsi="Century Schoolbook"/>
          <w:lang w:val="en-US"/>
        </w:rPr>
        <w:t xml:space="preserve"> (TMC 422).</w:t>
      </w:r>
    </w:p>
    <w:p w:rsidR="00303E61" w:rsidRDefault="0002258B"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Second, the self-critical and ever renewing nature of reason prevents morality from being defined by solid axioms and rules. What is bad and what is good is subject to continuous reflection and cannot be caught in an ultimate law or anything of such nature. Moral consideration thus has no real </w:t>
      </w:r>
      <w:r w:rsidRPr="00C162C0">
        <w:rPr>
          <w:rFonts w:ascii="Century Schoolbook" w:hAnsi="Century Schoolbook"/>
          <w:i/>
          <w:lang w:val="en-US"/>
        </w:rPr>
        <w:t>product</w:t>
      </w:r>
      <w:r w:rsidRPr="00C162C0">
        <w:rPr>
          <w:rFonts w:ascii="Century Schoolbook" w:hAnsi="Century Schoolbook"/>
          <w:lang w:val="en-US"/>
        </w:rPr>
        <w:t xml:space="preserve">; it is not sure that she who thinks about morality, automatically will come to the right deed. </w:t>
      </w:r>
      <w:r w:rsidR="00735845" w:rsidRPr="00C162C0">
        <w:rPr>
          <w:rFonts w:ascii="Century Schoolbook" w:hAnsi="Century Schoolbook"/>
          <w:lang w:val="en-US"/>
        </w:rPr>
        <w:t>Nor</w:t>
      </w:r>
      <w:r w:rsidRPr="00C162C0">
        <w:rPr>
          <w:rFonts w:ascii="Century Schoolbook" w:hAnsi="Century Schoolbook"/>
          <w:lang w:val="en-US"/>
        </w:rPr>
        <w:t xml:space="preserve"> is moral action something that we can learn, as a coherent palette of </w:t>
      </w:r>
      <w:r w:rsidR="00735845" w:rsidRPr="00C162C0">
        <w:rPr>
          <w:rFonts w:ascii="Century Schoolbook" w:hAnsi="Century Schoolbook"/>
          <w:lang w:val="en-US"/>
        </w:rPr>
        <w:t xml:space="preserve">correct </w:t>
      </w:r>
      <w:r w:rsidRPr="00C162C0">
        <w:rPr>
          <w:rFonts w:ascii="Century Schoolbook" w:hAnsi="Century Schoolbook"/>
          <w:lang w:val="en-US"/>
        </w:rPr>
        <w:t xml:space="preserve">decisions. In addition to this, thinking neither deals with visible or tangible input. As stated before, thinking deals with exactly those matters which escape our immediate perception. In order to think, one must refrain from the concrete things. </w:t>
      </w:r>
    </w:p>
    <w:p w:rsidR="0002258B" w:rsidRPr="00C162C0" w:rsidRDefault="00303E61" w:rsidP="00601A5E">
      <w:pPr>
        <w:spacing w:line="276" w:lineRule="auto"/>
        <w:ind w:firstLine="708"/>
        <w:jc w:val="both"/>
        <w:rPr>
          <w:rFonts w:ascii="Century Schoolbook" w:hAnsi="Century Schoolbook"/>
          <w:lang w:val="en-US"/>
        </w:rPr>
      </w:pPr>
      <w:r>
        <w:rPr>
          <w:rFonts w:ascii="Century Schoolbook" w:hAnsi="Century Schoolbook"/>
          <w:lang w:val="en-US"/>
        </w:rPr>
        <w:t>When it comes to</w:t>
      </w:r>
      <w:r w:rsidR="0002258B" w:rsidRPr="00C162C0">
        <w:rPr>
          <w:rFonts w:ascii="Century Schoolbook" w:hAnsi="Century Schoolbook"/>
          <w:lang w:val="en-US"/>
        </w:rPr>
        <w:t xml:space="preserve"> morality, that means that thinking is not automatically linked to moral action</w:t>
      </w:r>
      <w:r w:rsidR="00735845" w:rsidRPr="00C162C0">
        <w:rPr>
          <w:rFonts w:ascii="Century Schoolbook" w:hAnsi="Century Schoolbook"/>
          <w:lang w:val="en-US"/>
        </w:rPr>
        <w:t xml:space="preserve"> in concrete situations</w:t>
      </w:r>
      <w:r w:rsidR="0002258B" w:rsidRPr="00C162C0">
        <w:rPr>
          <w:rFonts w:ascii="Century Schoolbook" w:hAnsi="Century Schoolbook"/>
          <w:lang w:val="en-US"/>
        </w:rPr>
        <w:t xml:space="preserve">. </w:t>
      </w:r>
      <w:del w:id="40" w:author="mitchell" w:date="2021-03-12T10:10:00Z">
        <w:r w:rsidR="0002258B" w:rsidRPr="00C162C0" w:rsidDel="00AE4835">
          <w:rPr>
            <w:rFonts w:ascii="Century Schoolbook" w:hAnsi="Century Schoolbook"/>
            <w:lang w:val="en-US"/>
          </w:rPr>
          <w:delText>The issue that seems to arise then is</w:delText>
        </w:r>
      </w:del>
      <w:r w:rsidR="0002258B" w:rsidRPr="00C162C0">
        <w:rPr>
          <w:rFonts w:ascii="Century Schoolbook" w:hAnsi="Century Schoolbook"/>
          <w:lang w:val="en-US"/>
        </w:rPr>
        <w:t xml:space="preserve"> how</w:t>
      </w:r>
      <w:r w:rsidR="00735845" w:rsidRPr="00C162C0">
        <w:rPr>
          <w:rFonts w:ascii="Century Schoolbook" w:hAnsi="Century Schoolbook"/>
          <w:lang w:val="en-US"/>
        </w:rPr>
        <w:t xml:space="preserve"> </w:t>
      </w:r>
      <w:ins w:id="41" w:author="mitchell" w:date="2021-03-12T10:10:00Z">
        <w:r w:rsidR="00AE4835">
          <w:rPr>
            <w:rFonts w:ascii="Century Schoolbook" w:hAnsi="Century Schoolbook"/>
            <w:lang w:val="en-US"/>
          </w:rPr>
          <w:t>then does</w:t>
        </w:r>
      </w:ins>
      <w:r w:rsidR="00735845" w:rsidRPr="00C162C0">
        <w:rPr>
          <w:rFonts w:ascii="Century Schoolbook" w:hAnsi="Century Schoolbook"/>
          <w:lang w:val="en-US"/>
        </w:rPr>
        <w:t>this intangible process of</w:t>
      </w:r>
      <w:r w:rsidR="0002258B" w:rsidRPr="00C162C0">
        <w:rPr>
          <w:rFonts w:ascii="Century Schoolbook" w:hAnsi="Century Schoolbook"/>
          <w:lang w:val="en-US"/>
        </w:rPr>
        <w:t xml:space="preserve"> thinking can result in something valuable for </w:t>
      </w:r>
      <w:r w:rsidR="00735845" w:rsidRPr="00C162C0">
        <w:rPr>
          <w:rFonts w:ascii="Century Schoolbook" w:hAnsi="Century Schoolbook"/>
          <w:lang w:val="en-US"/>
        </w:rPr>
        <w:t>the</w:t>
      </w:r>
      <w:r w:rsidR="0002258B" w:rsidRPr="00C162C0">
        <w:rPr>
          <w:rFonts w:ascii="Century Schoolbook" w:hAnsi="Century Schoolbook"/>
          <w:lang w:val="en-US"/>
        </w:rPr>
        <w:t xml:space="preserve"> concrete world, if both the process itself and its results are not particular in any sense</w:t>
      </w:r>
      <w:r w:rsidR="00AE1067">
        <w:rPr>
          <w:rFonts w:ascii="Century Schoolbook" w:hAnsi="Century Schoolbook"/>
          <w:lang w:val="en-US"/>
        </w:rPr>
        <w:t xml:space="preserve"> (LM 426)</w:t>
      </w:r>
      <w:ins w:id="42" w:author="mitchell" w:date="2021-03-12T10:11:00Z">
        <w:r w:rsidR="00AE4835">
          <w:rPr>
            <w:rFonts w:ascii="Century Schoolbook" w:hAnsi="Century Schoolbook"/>
            <w:lang w:val="en-US"/>
          </w:rPr>
          <w:t>?</w:t>
        </w:r>
      </w:ins>
      <w:del w:id="43" w:author="mitchell" w:date="2021-03-12T10:11:00Z">
        <w:r w:rsidR="007E72D6" w:rsidRPr="00C162C0" w:rsidDel="00AE4835">
          <w:rPr>
            <w:rFonts w:ascii="Century Schoolbook" w:hAnsi="Century Schoolbook"/>
            <w:lang w:val="en-US"/>
          </w:rPr>
          <w:delText>.</w:delText>
        </w:r>
      </w:del>
    </w:p>
    <w:p w:rsidR="00DD063D" w:rsidRPr="00C162C0" w:rsidRDefault="00DD063D" w:rsidP="00601A5E">
      <w:pPr>
        <w:pStyle w:val="Heading3"/>
        <w:spacing w:before="0" w:line="276" w:lineRule="auto"/>
        <w:jc w:val="both"/>
        <w:rPr>
          <w:rFonts w:ascii="Century Schoolbook" w:hAnsi="Century Schoolbook"/>
          <w:sz w:val="24"/>
          <w:szCs w:val="24"/>
          <w:lang w:val="en-US"/>
        </w:rPr>
      </w:pPr>
    </w:p>
    <w:p w:rsidR="00F74B8A" w:rsidRPr="00C162C0" w:rsidRDefault="003A6593" w:rsidP="00687AD3">
      <w:pPr>
        <w:pStyle w:val="Heading3"/>
        <w:spacing w:before="0" w:line="276" w:lineRule="auto"/>
        <w:rPr>
          <w:rFonts w:ascii="Century Schoolbook" w:hAnsi="Century Schoolbook"/>
          <w:sz w:val="24"/>
          <w:szCs w:val="24"/>
          <w:lang w:val="en-US"/>
        </w:rPr>
      </w:pPr>
      <w:r w:rsidRPr="00C162C0">
        <w:rPr>
          <w:rFonts w:ascii="Century Schoolbook" w:hAnsi="Century Schoolbook"/>
          <w:sz w:val="24"/>
          <w:szCs w:val="24"/>
          <w:lang w:val="en-US"/>
        </w:rPr>
        <w:t>2.3 The Risks of T</w:t>
      </w:r>
      <w:r w:rsidR="00F74B8A" w:rsidRPr="00C162C0">
        <w:rPr>
          <w:rFonts w:ascii="Century Schoolbook" w:hAnsi="Century Schoolbook"/>
          <w:sz w:val="24"/>
          <w:szCs w:val="24"/>
          <w:lang w:val="en-US"/>
        </w:rPr>
        <w:t>hinking</w:t>
      </w:r>
    </w:p>
    <w:p w:rsidR="003A6593" w:rsidRPr="00C162C0" w:rsidRDefault="003A6593" w:rsidP="00601A5E">
      <w:pPr>
        <w:spacing w:line="276" w:lineRule="auto"/>
        <w:rPr>
          <w:rFonts w:ascii="Century Schoolbook" w:hAnsi="Century Schoolbook"/>
          <w:lang w:val="en-US"/>
        </w:rPr>
      </w:pPr>
    </w:p>
    <w:p w:rsidR="00102749" w:rsidRPr="00C162C0" w:rsidRDefault="00A7413B" w:rsidP="00601A5E">
      <w:pPr>
        <w:spacing w:line="276" w:lineRule="auto"/>
        <w:jc w:val="both"/>
        <w:rPr>
          <w:rFonts w:ascii="Century Schoolbook" w:hAnsi="Century Schoolbook"/>
          <w:lang w:val="en-US"/>
        </w:rPr>
      </w:pPr>
      <w:r w:rsidRPr="00C162C0">
        <w:rPr>
          <w:rFonts w:ascii="Century Schoolbook" w:hAnsi="Century Schoolbook"/>
          <w:lang w:val="en-US"/>
        </w:rPr>
        <w:t>In order to establish the link between morality and thinking, Arendt first</w:t>
      </w:r>
      <w:del w:id="44" w:author="mitchell" w:date="2021-03-12T10:11:00Z">
        <w:r w:rsidRPr="00C162C0" w:rsidDel="00AE4835">
          <w:rPr>
            <w:rFonts w:ascii="Century Schoolbook" w:hAnsi="Century Schoolbook"/>
            <w:lang w:val="en-US"/>
          </w:rPr>
          <w:delText xml:space="preserve"> needs to </w:delText>
        </w:r>
        <w:r w:rsidR="008500DF" w:rsidRPr="00C162C0" w:rsidDel="00AE4835">
          <w:rPr>
            <w:rFonts w:ascii="Century Schoolbook" w:hAnsi="Century Schoolbook"/>
            <w:lang w:val="en-US"/>
          </w:rPr>
          <w:delText>argue</w:delText>
        </w:r>
      </w:del>
      <w:ins w:id="45" w:author="mitchell" w:date="2021-03-12T10:11:00Z">
        <w:r w:rsidR="00AE4835">
          <w:rPr>
            <w:rFonts w:ascii="Century Schoolbook" w:hAnsi="Century Schoolbook"/>
            <w:lang w:val="en-US"/>
          </w:rPr>
          <w:t xml:space="preserve"> articulates</w:t>
        </w:r>
      </w:ins>
      <w:r w:rsidRPr="00C162C0">
        <w:rPr>
          <w:rFonts w:ascii="Century Schoolbook" w:hAnsi="Century Schoolbook"/>
          <w:lang w:val="en-US"/>
        </w:rPr>
        <w:t xml:space="preserve"> how to think </w:t>
      </w:r>
      <w:r w:rsidR="008500DF" w:rsidRPr="00C162C0">
        <w:rPr>
          <w:rFonts w:ascii="Century Schoolbook" w:hAnsi="Century Schoolbook"/>
          <w:lang w:val="en-US"/>
        </w:rPr>
        <w:t>o</w:t>
      </w:r>
      <w:r w:rsidR="0023042C" w:rsidRPr="00C162C0">
        <w:rPr>
          <w:rFonts w:ascii="Century Schoolbook" w:hAnsi="Century Schoolbook"/>
          <w:lang w:val="en-US"/>
        </w:rPr>
        <w:t>f these as universal capacities</w:t>
      </w:r>
      <w:r w:rsidRPr="00C162C0">
        <w:rPr>
          <w:rFonts w:ascii="Century Schoolbook" w:hAnsi="Century Schoolbook"/>
          <w:lang w:val="en-US"/>
        </w:rPr>
        <w:t xml:space="preserve">. </w:t>
      </w:r>
      <w:r w:rsidR="00707CCA" w:rsidRPr="00C162C0">
        <w:rPr>
          <w:rFonts w:ascii="Century Schoolbook" w:hAnsi="Century Schoolbook"/>
          <w:lang w:val="en-US"/>
        </w:rPr>
        <w:t>She does</w:t>
      </w:r>
      <w:r w:rsidRPr="00C162C0">
        <w:rPr>
          <w:rFonts w:ascii="Century Schoolbook" w:hAnsi="Century Schoolbook"/>
          <w:lang w:val="en-US"/>
        </w:rPr>
        <w:t xml:space="preserve"> this by first examining </w:t>
      </w:r>
      <w:r w:rsidR="0023042C" w:rsidRPr="00C162C0">
        <w:rPr>
          <w:rFonts w:ascii="Century Schoolbook" w:hAnsi="Century Schoolbook"/>
          <w:lang w:val="en-US"/>
        </w:rPr>
        <w:t xml:space="preserve">why </w:t>
      </w:r>
      <w:r w:rsidR="00BE2587">
        <w:rPr>
          <w:rFonts w:ascii="Century Schoolbook" w:hAnsi="Century Schoolbook"/>
          <w:lang w:val="en-US"/>
        </w:rPr>
        <w:t>the</w:t>
      </w:r>
      <w:r w:rsidR="0023042C" w:rsidRPr="00C162C0">
        <w:rPr>
          <w:rFonts w:ascii="Century Schoolbook" w:hAnsi="Century Schoolbook"/>
          <w:lang w:val="en-US"/>
        </w:rPr>
        <w:t xml:space="preserve"> form of thought </w:t>
      </w:r>
      <w:r w:rsidR="00BE2587">
        <w:rPr>
          <w:rFonts w:ascii="Century Schoolbook" w:hAnsi="Century Schoolbook"/>
          <w:lang w:val="en-US"/>
        </w:rPr>
        <w:t xml:space="preserve">mentioned </w:t>
      </w:r>
      <w:r w:rsidR="00A923D3">
        <w:rPr>
          <w:rFonts w:ascii="Century Schoolbook" w:hAnsi="Century Schoolbook"/>
          <w:lang w:val="en-US"/>
        </w:rPr>
        <w:t>before</w:t>
      </w:r>
      <w:r w:rsidR="0023042C" w:rsidRPr="00C162C0">
        <w:rPr>
          <w:rFonts w:ascii="Century Schoolbook" w:hAnsi="Century Schoolbook"/>
          <w:lang w:val="en-US"/>
        </w:rPr>
        <w:t>seems absent</w:t>
      </w:r>
      <w:r w:rsidR="00BE2587" w:rsidRPr="00C162C0">
        <w:rPr>
          <w:rFonts w:ascii="Century Schoolbook" w:hAnsi="Century Schoolbook"/>
          <w:lang w:val="en-US"/>
        </w:rPr>
        <w:t>so often</w:t>
      </w:r>
      <w:r w:rsidRPr="00C162C0">
        <w:rPr>
          <w:rFonts w:ascii="Century Schoolbook" w:hAnsi="Century Schoolbook"/>
          <w:lang w:val="en-US"/>
        </w:rPr>
        <w:t xml:space="preserve">. </w:t>
      </w:r>
      <w:r w:rsidR="00615683" w:rsidRPr="00C162C0">
        <w:rPr>
          <w:rFonts w:ascii="Century Schoolbook" w:hAnsi="Century Schoolbook"/>
          <w:lang w:val="en-US"/>
        </w:rPr>
        <w:t>As described above, t</w:t>
      </w:r>
      <w:r w:rsidR="00A9160B" w:rsidRPr="00C162C0">
        <w:rPr>
          <w:rFonts w:ascii="Century Schoolbook" w:hAnsi="Century Schoolbook"/>
          <w:lang w:val="en-US"/>
        </w:rPr>
        <w:t xml:space="preserve">hinking implies an interruption of the current actions and brings about insecurity. </w:t>
      </w:r>
      <w:r w:rsidR="00534B09" w:rsidRPr="00C162C0">
        <w:rPr>
          <w:rFonts w:ascii="Century Schoolbook" w:hAnsi="Century Schoolbook"/>
          <w:lang w:val="en-US"/>
        </w:rPr>
        <w:t>It destabilizes previous certainties, concepts and values and forces us to refrain from our concrete activity for a while.</w:t>
      </w:r>
      <w:r w:rsidR="00A9160B" w:rsidRPr="00C162C0">
        <w:rPr>
          <w:rFonts w:ascii="Century Schoolbook" w:hAnsi="Century Schoolbook"/>
          <w:lang w:val="en-US"/>
        </w:rPr>
        <w:t xml:space="preserve"> Due to this unraveling nature, thinking c</w:t>
      </w:r>
      <w:r w:rsidR="00065F84" w:rsidRPr="00C162C0">
        <w:rPr>
          <w:rFonts w:ascii="Century Schoolbook" w:hAnsi="Century Schoolbook"/>
          <w:lang w:val="en-US"/>
        </w:rPr>
        <w:t>an c</w:t>
      </w:r>
      <w:r w:rsidR="00A9160B" w:rsidRPr="00C162C0">
        <w:rPr>
          <w:rFonts w:ascii="Century Schoolbook" w:hAnsi="Century Schoolbook"/>
          <w:lang w:val="en-US"/>
        </w:rPr>
        <w:t>ause the thinker to be both agitated and paralyzed at the same time. T</w:t>
      </w:r>
      <w:r w:rsidR="0023042C" w:rsidRPr="00C162C0">
        <w:rPr>
          <w:rFonts w:ascii="Century Schoolbook" w:hAnsi="Century Schoolbook"/>
          <w:lang w:val="en-US"/>
        </w:rPr>
        <w:t xml:space="preserve">his can be valuable but </w:t>
      </w:r>
      <w:r w:rsidR="00534B09" w:rsidRPr="00C162C0">
        <w:rPr>
          <w:rFonts w:ascii="Century Schoolbook" w:hAnsi="Century Schoolbook"/>
          <w:lang w:val="en-US"/>
        </w:rPr>
        <w:t>it has</w:t>
      </w:r>
      <w:r w:rsidR="0023042C" w:rsidRPr="00C162C0">
        <w:rPr>
          <w:rFonts w:ascii="Century Schoolbook" w:hAnsi="Century Schoolbook"/>
          <w:lang w:val="en-US"/>
        </w:rPr>
        <w:t xml:space="preserve"> just as well</w:t>
      </w:r>
      <w:r w:rsidR="00534B09" w:rsidRPr="00C162C0">
        <w:rPr>
          <w:rFonts w:ascii="Century Schoolbook" w:hAnsi="Century Schoolbook"/>
          <w:lang w:val="en-US"/>
        </w:rPr>
        <w:t xml:space="preserve"> a dangerous side. When everything escapes </w:t>
      </w:r>
      <w:r w:rsidR="00DF3268" w:rsidRPr="00C162C0">
        <w:rPr>
          <w:rFonts w:ascii="Century Schoolbook" w:hAnsi="Century Schoolbook"/>
          <w:lang w:val="en-US"/>
        </w:rPr>
        <w:t>fixation,</w:t>
      </w:r>
      <w:r w:rsidR="00534B09" w:rsidRPr="00C162C0">
        <w:rPr>
          <w:rFonts w:ascii="Century Schoolbook" w:hAnsi="Century Schoolbook"/>
          <w:lang w:val="en-US"/>
        </w:rPr>
        <w:t xml:space="preserve"> it may seem like there is no </w:t>
      </w:r>
      <w:r w:rsidR="00013C68" w:rsidRPr="00C162C0">
        <w:rPr>
          <w:rFonts w:ascii="Century Schoolbook" w:hAnsi="Century Schoolbook"/>
          <w:lang w:val="en-US"/>
        </w:rPr>
        <w:t>way out of that</w:t>
      </w:r>
      <w:r w:rsidR="00534B09" w:rsidRPr="00C162C0">
        <w:rPr>
          <w:rFonts w:ascii="Century Schoolbook" w:hAnsi="Century Schoolbook"/>
          <w:lang w:val="en-US"/>
        </w:rPr>
        <w:t xml:space="preserve"> paralyzed state of doubt</w:t>
      </w:r>
      <w:r w:rsidR="00102749" w:rsidRPr="00C162C0">
        <w:rPr>
          <w:rFonts w:ascii="Century Schoolbook" w:hAnsi="Century Schoolbook"/>
          <w:lang w:val="en-US"/>
        </w:rPr>
        <w:t xml:space="preserve">. The risk that </w:t>
      </w:r>
      <w:r w:rsidR="00534B09" w:rsidRPr="00C162C0">
        <w:rPr>
          <w:rFonts w:ascii="Century Schoolbook" w:hAnsi="Century Schoolbook"/>
          <w:lang w:val="en-US"/>
        </w:rPr>
        <w:t xml:space="preserve">looms </w:t>
      </w:r>
      <w:r w:rsidR="00102749" w:rsidRPr="00C162C0">
        <w:rPr>
          <w:rFonts w:ascii="Century Schoolbook" w:hAnsi="Century Schoolbook"/>
          <w:lang w:val="en-US"/>
        </w:rPr>
        <w:t xml:space="preserve">there is </w:t>
      </w:r>
      <w:r w:rsidR="00534B09" w:rsidRPr="00C162C0">
        <w:rPr>
          <w:rFonts w:ascii="Century Schoolbook" w:hAnsi="Century Schoolbook"/>
          <w:lang w:val="en-US"/>
        </w:rPr>
        <w:t>nihilism</w:t>
      </w:r>
      <w:r w:rsidR="00102749" w:rsidRPr="00C162C0">
        <w:rPr>
          <w:rFonts w:ascii="Century Schoolbook" w:hAnsi="Century Schoolbook"/>
          <w:lang w:val="en-US"/>
        </w:rPr>
        <w:t>; if we cannot establ</w:t>
      </w:r>
      <w:r w:rsidR="00627D0C" w:rsidRPr="00C162C0">
        <w:rPr>
          <w:rFonts w:ascii="Century Schoolbook" w:hAnsi="Century Schoolbook"/>
          <w:lang w:val="en-US"/>
        </w:rPr>
        <w:t>ish stable criteria on what is “the right thing to do”</w:t>
      </w:r>
      <w:r w:rsidR="00102749" w:rsidRPr="00C162C0">
        <w:rPr>
          <w:rFonts w:ascii="Century Schoolbook" w:hAnsi="Century Schoolbook"/>
          <w:lang w:val="en-US"/>
        </w:rPr>
        <w:t>, we might as well conclude that there is no such thing as the right thing to do</w:t>
      </w:r>
      <w:r w:rsidR="00534B09" w:rsidRPr="00C162C0">
        <w:rPr>
          <w:rFonts w:ascii="Century Schoolbook" w:hAnsi="Century Schoolbook"/>
          <w:lang w:val="en-US"/>
        </w:rPr>
        <w:t xml:space="preserve">. </w:t>
      </w:r>
    </w:p>
    <w:p w:rsidR="009216E2" w:rsidRPr="00C162C0" w:rsidRDefault="00102749" w:rsidP="00601A5E">
      <w:pPr>
        <w:spacing w:line="276" w:lineRule="auto"/>
        <w:ind w:firstLine="708"/>
        <w:jc w:val="both"/>
        <w:rPr>
          <w:rFonts w:ascii="Century Schoolbook" w:hAnsi="Century Schoolbook"/>
          <w:lang w:val="en-US"/>
        </w:rPr>
      </w:pPr>
      <w:r w:rsidRPr="00C162C0">
        <w:rPr>
          <w:rFonts w:ascii="Century Schoolbook" w:hAnsi="Century Schoolbook"/>
          <w:lang w:val="en-US"/>
        </w:rPr>
        <w:t>C</w:t>
      </w:r>
      <w:r w:rsidR="00735845" w:rsidRPr="00C162C0">
        <w:rPr>
          <w:rFonts w:ascii="Century Schoolbook" w:hAnsi="Century Schoolbook"/>
          <w:lang w:val="en-US"/>
        </w:rPr>
        <w:t>ontrary</w:t>
      </w:r>
      <w:r w:rsidR="00534B09" w:rsidRPr="00C162C0">
        <w:rPr>
          <w:rFonts w:ascii="Century Schoolbook" w:hAnsi="Century Schoolbook"/>
          <w:lang w:val="en-US"/>
        </w:rPr>
        <w:t xml:space="preserve"> to nihilism </w:t>
      </w:r>
      <w:r w:rsidRPr="00C162C0">
        <w:rPr>
          <w:rFonts w:ascii="Century Schoolbook" w:hAnsi="Century Schoolbook"/>
          <w:lang w:val="en-US"/>
        </w:rPr>
        <w:t xml:space="preserve">but equally linked to the unease that the unraveling nature of thinking causes, lies the opposite </w:t>
      </w:r>
      <w:r w:rsidR="00735845" w:rsidRPr="00C162C0">
        <w:rPr>
          <w:rFonts w:ascii="Century Schoolbook" w:hAnsi="Century Schoolbook"/>
          <w:lang w:val="en-US"/>
        </w:rPr>
        <w:t>danger</w:t>
      </w:r>
      <w:r w:rsidR="00534B09" w:rsidRPr="00C162C0">
        <w:rPr>
          <w:rFonts w:ascii="Century Schoolbook" w:hAnsi="Century Schoolbook"/>
          <w:lang w:val="en-US"/>
        </w:rPr>
        <w:t xml:space="preserve">of conventionalism. Both </w:t>
      </w:r>
      <w:r w:rsidR="00735845" w:rsidRPr="00C162C0">
        <w:rPr>
          <w:rFonts w:ascii="Century Schoolbook" w:hAnsi="Century Schoolbook"/>
          <w:lang w:val="en-US"/>
        </w:rPr>
        <w:t xml:space="preserve">nihilism and conventionalism equally entail a strong binding </w:t>
      </w:r>
      <w:r w:rsidR="00B65B3A" w:rsidRPr="00C162C0">
        <w:rPr>
          <w:rFonts w:ascii="Century Schoolbook" w:hAnsi="Century Schoolbook"/>
          <w:lang w:val="en-US"/>
        </w:rPr>
        <w:t xml:space="preserve">to old forms and </w:t>
      </w:r>
      <w:r w:rsidR="00B65B3A" w:rsidRPr="00C162C0">
        <w:rPr>
          <w:rFonts w:ascii="Century Schoolbook" w:hAnsi="Century Schoolbook"/>
          <w:lang w:val="en-US"/>
        </w:rPr>
        <w:lastRenderedPageBreak/>
        <w:t>values—</w:t>
      </w:r>
      <w:r w:rsidR="00735845" w:rsidRPr="00C162C0">
        <w:rPr>
          <w:rFonts w:ascii="Century Schoolbook" w:hAnsi="Century Schoolbook"/>
          <w:lang w:val="en-US"/>
        </w:rPr>
        <w:t xml:space="preserve">be it in a </w:t>
      </w:r>
      <w:r w:rsidR="00534B09" w:rsidRPr="00C162C0">
        <w:rPr>
          <w:rFonts w:ascii="Century Schoolbook" w:hAnsi="Century Schoolbook"/>
          <w:lang w:val="en-US"/>
        </w:rPr>
        <w:t>negative</w:t>
      </w:r>
      <w:r w:rsidR="00735845" w:rsidRPr="00C162C0">
        <w:rPr>
          <w:rFonts w:ascii="Century Schoolbook" w:hAnsi="Century Schoolbook"/>
          <w:lang w:val="en-US"/>
        </w:rPr>
        <w:t xml:space="preserve"> or affirmative</w:t>
      </w:r>
      <w:r w:rsidR="00534B09" w:rsidRPr="00C162C0">
        <w:rPr>
          <w:rFonts w:ascii="Century Schoolbook" w:hAnsi="Century Schoolbook"/>
          <w:lang w:val="en-US"/>
        </w:rPr>
        <w:t xml:space="preserve"> way</w:t>
      </w:r>
      <w:r w:rsidR="002448AE" w:rsidRPr="00C162C0">
        <w:rPr>
          <w:rFonts w:ascii="Century Schoolbook" w:hAnsi="Century Schoolbook"/>
          <w:lang w:val="en-US"/>
        </w:rPr>
        <w:t xml:space="preserve"> respectively</w:t>
      </w:r>
      <w:r w:rsidR="00F4349E">
        <w:rPr>
          <w:rFonts w:ascii="Century Schoolbook" w:hAnsi="Century Schoolbook"/>
          <w:lang w:val="en-US"/>
        </w:rPr>
        <w:t xml:space="preserve"> (TMC 435).</w:t>
      </w:r>
      <w:r w:rsidR="00534B09" w:rsidRPr="00C162C0">
        <w:rPr>
          <w:rFonts w:ascii="Century Schoolbook" w:hAnsi="Century Schoolbook"/>
          <w:lang w:val="en-US"/>
        </w:rPr>
        <w:t>Conventionalism</w:t>
      </w:r>
      <w:r w:rsidR="0088765D" w:rsidRPr="00C162C0">
        <w:rPr>
          <w:rFonts w:ascii="Century Schoolbook" w:hAnsi="Century Schoolbook"/>
          <w:lang w:val="en-US"/>
        </w:rPr>
        <w:t>, or theavoidance</w:t>
      </w:r>
      <w:r w:rsidR="00534B09" w:rsidRPr="00C162C0">
        <w:rPr>
          <w:rFonts w:ascii="Century Schoolbook" w:hAnsi="Century Schoolbook"/>
          <w:lang w:val="en-US"/>
        </w:rPr>
        <w:t xml:space="preserve"> of thinking</w:t>
      </w:r>
      <w:r w:rsidR="00330F84" w:rsidRPr="00C162C0">
        <w:rPr>
          <w:rFonts w:ascii="Century Schoolbook" w:hAnsi="Century Schoolbook"/>
          <w:lang w:val="en-US"/>
        </w:rPr>
        <w:t>,</w:t>
      </w:r>
      <w:r w:rsidR="00A842F8" w:rsidRPr="00C162C0">
        <w:rPr>
          <w:rFonts w:ascii="Century Schoolbook" w:hAnsi="Century Schoolbook"/>
          <w:lang w:val="en-US"/>
        </w:rPr>
        <w:t>does have</w:t>
      </w:r>
      <w:r w:rsidR="00534B09" w:rsidRPr="00C162C0">
        <w:rPr>
          <w:rFonts w:ascii="Century Schoolbook" w:hAnsi="Century Schoolbook"/>
          <w:lang w:val="en-US"/>
        </w:rPr>
        <w:t xml:space="preserve"> more damaging implications though. Whereas the nihilist is overly critical, the conventionalist easily forgets about his cri</w:t>
      </w:r>
      <w:r w:rsidR="00763022" w:rsidRPr="00C162C0">
        <w:rPr>
          <w:rFonts w:ascii="Century Schoolbook" w:hAnsi="Century Schoolbook"/>
          <w:lang w:val="en-US"/>
        </w:rPr>
        <w:t xml:space="preserve">tical capacity to think at all. When this happens, it is not only easy to cling to existing criteria, but it also becomes very easy to </w:t>
      </w:r>
      <w:r w:rsidR="00C8064A" w:rsidRPr="00C162C0">
        <w:rPr>
          <w:rFonts w:ascii="Century Schoolbook" w:hAnsi="Century Schoolbook"/>
          <w:lang w:val="en-US"/>
        </w:rPr>
        <w:t xml:space="preserve">uncritically </w:t>
      </w:r>
      <w:r w:rsidR="00763022" w:rsidRPr="00C162C0">
        <w:rPr>
          <w:rFonts w:ascii="Century Schoolbook" w:hAnsi="Century Schoolbook"/>
          <w:lang w:val="en-US"/>
        </w:rPr>
        <w:t xml:space="preserve">follow new codes, rules and paradigms. </w:t>
      </w:r>
      <w:r w:rsidR="00CF5F2A" w:rsidRPr="00C162C0">
        <w:rPr>
          <w:rFonts w:ascii="Century Schoolbook" w:hAnsi="Century Schoolbook"/>
          <w:lang w:val="en-US"/>
        </w:rPr>
        <w:t>In this warning</w:t>
      </w:r>
      <w:r w:rsidR="00763022" w:rsidRPr="00C162C0">
        <w:rPr>
          <w:rFonts w:ascii="Century Schoolbook" w:hAnsi="Century Schoolbook"/>
          <w:lang w:val="en-US"/>
        </w:rPr>
        <w:t xml:space="preserve"> it </w:t>
      </w:r>
      <w:r w:rsidR="00CF6499" w:rsidRPr="00C162C0">
        <w:rPr>
          <w:rFonts w:ascii="Century Schoolbook" w:hAnsi="Century Schoolbook"/>
          <w:lang w:val="en-US"/>
        </w:rPr>
        <w:t>becomes clear</w:t>
      </w:r>
      <w:r w:rsidR="006D464E" w:rsidRPr="00C162C0">
        <w:rPr>
          <w:rFonts w:ascii="Century Schoolbook" w:hAnsi="Century Schoolbook"/>
          <w:lang w:val="en-US"/>
        </w:rPr>
        <w:t xml:space="preserve"> how the theme of—</w:t>
      </w:r>
      <w:r w:rsidR="00763022" w:rsidRPr="00C162C0">
        <w:rPr>
          <w:rFonts w:ascii="Century Schoolbook" w:hAnsi="Century Schoolbook"/>
          <w:lang w:val="en-US"/>
        </w:rPr>
        <w:t>critical</w:t>
      </w:r>
      <w:r w:rsidR="006D464E" w:rsidRPr="00C162C0">
        <w:rPr>
          <w:rFonts w:ascii="Century Schoolbook" w:hAnsi="Century Schoolbook"/>
          <w:lang w:val="en-US"/>
        </w:rPr>
        <w:t>—</w:t>
      </w:r>
      <w:r w:rsidR="00763022" w:rsidRPr="00C162C0">
        <w:rPr>
          <w:rFonts w:ascii="Century Schoolbook" w:hAnsi="Century Schoolbook"/>
          <w:lang w:val="en-US"/>
        </w:rPr>
        <w:t xml:space="preserve">thinking has, in </w:t>
      </w:r>
      <w:r w:rsidR="00CF6499" w:rsidRPr="00C162C0">
        <w:rPr>
          <w:rFonts w:ascii="Century Schoolbook" w:hAnsi="Century Schoolbook"/>
          <w:lang w:val="en-US"/>
        </w:rPr>
        <w:t>one way or another</w:t>
      </w:r>
      <w:r w:rsidR="00763022" w:rsidRPr="00C162C0">
        <w:rPr>
          <w:rFonts w:ascii="Century Schoolbook" w:hAnsi="Century Schoolbook"/>
          <w:lang w:val="en-US"/>
        </w:rPr>
        <w:t>, always been central to Arendt’s work</w:t>
      </w:r>
      <w:r w:rsidR="005F49ED" w:rsidRPr="00C162C0">
        <w:rPr>
          <w:rFonts w:ascii="Century Schoolbook" w:hAnsi="Century Schoolbook"/>
          <w:lang w:val="en-US"/>
        </w:rPr>
        <w:t>. O</w:t>
      </w:r>
      <w:r w:rsidR="00763022" w:rsidRPr="00C162C0">
        <w:rPr>
          <w:rFonts w:ascii="Century Schoolbook" w:hAnsi="Century Schoolbook"/>
          <w:lang w:val="en-US"/>
        </w:rPr>
        <w:t xml:space="preserve">nce more she </w:t>
      </w:r>
      <w:r w:rsidR="005F49ED" w:rsidRPr="00C162C0">
        <w:rPr>
          <w:rFonts w:ascii="Century Schoolbook" w:hAnsi="Century Schoolbook"/>
          <w:lang w:val="en-US"/>
        </w:rPr>
        <w:t xml:space="preserve">here </w:t>
      </w:r>
      <w:r w:rsidR="00763022" w:rsidRPr="00C162C0">
        <w:rPr>
          <w:rFonts w:ascii="Century Schoolbook" w:hAnsi="Century Schoolbook"/>
          <w:lang w:val="en-US"/>
        </w:rPr>
        <w:t>reminds us of 20</w:t>
      </w:r>
      <w:r w:rsidR="00763022" w:rsidRPr="00C162C0">
        <w:rPr>
          <w:rFonts w:ascii="Century Schoolbook" w:hAnsi="Century Schoolbook"/>
          <w:vertAlign w:val="superscript"/>
          <w:lang w:val="en-US"/>
        </w:rPr>
        <w:t>th</w:t>
      </w:r>
      <w:r w:rsidR="00763022" w:rsidRPr="00C162C0">
        <w:rPr>
          <w:rFonts w:ascii="Century Schoolbook" w:hAnsi="Century Schoolbook"/>
          <w:lang w:val="en-US"/>
        </w:rPr>
        <w:t xml:space="preserve"> century totalitarianism as the actual horrific consequence</w:t>
      </w:r>
      <w:r w:rsidR="005F49ED" w:rsidRPr="00C162C0">
        <w:rPr>
          <w:rFonts w:ascii="Century Schoolbook" w:hAnsi="Century Schoolbook"/>
          <w:lang w:val="en-US"/>
        </w:rPr>
        <w:t>that</w:t>
      </w:r>
      <w:r w:rsidR="00217197" w:rsidRPr="00C162C0">
        <w:rPr>
          <w:rFonts w:ascii="Century Schoolbook" w:hAnsi="Century Schoolbook"/>
          <w:lang w:val="en-US"/>
        </w:rPr>
        <w:t xml:space="preserve"> can happen when we neglect </w:t>
      </w:r>
      <w:r w:rsidR="005F49ED" w:rsidRPr="00C162C0">
        <w:rPr>
          <w:rFonts w:ascii="Century Schoolbook" w:hAnsi="Century Schoolbook"/>
          <w:lang w:val="en-US"/>
        </w:rPr>
        <w:t>our</w:t>
      </w:r>
      <w:r w:rsidR="00217197" w:rsidRPr="00C162C0">
        <w:rPr>
          <w:rFonts w:ascii="Century Schoolbook" w:hAnsi="Century Schoolbook"/>
          <w:lang w:val="en-US"/>
        </w:rPr>
        <w:t xml:space="preserve"> capacity to </w:t>
      </w:r>
      <w:r w:rsidR="00763022" w:rsidRPr="00C162C0">
        <w:rPr>
          <w:rFonts w:ascii="Century Schoolbook" w:hAnsi="Century Schoolbook"/>
          <w:lang w:val="en-US"/>
        </w:rPr>
        <w:t>think</w:t>
      </w:r>
      <w:r w:rsidR="00217197" w:rsidRPr="00C162C0">
        <w:rPr>
          <w:rFonts w:ascii="Century Schoolbook" w:hAnsi="Century Schoolbook"/>
          <w:lang w:val="en-US"/>
        </w:rPr>
        <w:t xml:space="preserve"> critically</w:t>
      </w:r>
      <w:r w:rsidR="00F4349E">
        <w:rPr>
          <w:rFonts w:ascii="Century Schoolbook" w:hAnsi="Century Schoolbook"/>
          <w:lang w:val="en-US"/>
        </w:rPr>
        <w:t xml:space="preserve"> (TMC 436)</w:t>
      </w:r>
      <w:r w:rsidR="00763022" w:rsidRPr="00C162C0">
        <w:rPr>
          <w:rFonts w:ascii="Century Schoolbook" w:hAnsi="Century Schoolbook"/>
          <w:lang w:val="en-US"/>
        </w:rPr>
        <w:t xml:space="preserve">. </w:t>
      </w:r>
      <w:r w:rsidR="009A494F" w:rsidRPr="00C162C0">
        <w:rPr>
          <w:rFonts w:ascii="Century Schoolbook" w:hAnsi="Century Schoolbook"/>
          <w:lang w:val="en-US"/>
        </w:rPr>
        <w:t xml:space="preserve">Arendt acknowledges the </w:t>
      </w:r>
      <w:r w:rsidR="00ED2EEF" w:rsidRPr="00C162C0">
        <w:rPr>
          <w:rFonts w:ascii="Century Schoolbook" w:hAnsi="Century Schoolbook"/>
          <w:lang w:val="en-US"/>
        </w:rPr>
        <w:t xml:space="preserve">insecurity and unease that thinking can entail, but </w:t>
      </w:r>
      <w:r w:rsidR="009A494F" w:rsidRPr="00C162C0">
        <w:rPr>
          <w:rFonts w:ascii="Century Schoolbook" w:hAnsi="Century Schoolbook"/>
          <w:lang w:val="en-US"/>
        </w:rPr>
        <w:t xml:space="preserve">in the same argument she shows that both nihilism </w:t>
      </w:r>
      <w:r w:rsidR="004B3FF7" w:rsidRPr="00C162C0">
        <w:rPr>
          <w:rFonts w:ascii="Century Schoolbook" w:hAnsi="Century Schoolbook"/>
          <w:lang w:val="en-US"/>
        </w:rPr>
        <w:t>and conventionalism are</w:t>
      </w:r>
      <w:r w:rsidR="009604B9" w:rsidRPr="00C162C0">
        <w:rPr>
          <w:rFonts w:ascii="Century Schoolbook" w:hAnsi="Century Schoolbook"/>
          <w:lang w:val="en-US"/>
        </w:rPr>
        <w:t xml:space="preserve">, </w:t>
      </w:r>
      <w:r w:rsidR="00C0316D" w:rsidRPr="00C162C0">
        <w:rPr>
          <w:rFonts w:ascii="Century Schoolbook" w:hAnsi="Century Schoolbook"/>
          <w:lang w:val="en-US"/>
        </w:rPr>
        <w:t>in a sense, the “easy ways out”</w:t>
      </w:r>
      <w:r w:rsidR="00917652" w:rsidRPr="00C162C0">
        <w:rPr>
          <w:rFonts w:ascii="Century Schoolbook" w:hAnsi="Century Schoolbook"/>
          <w:lang w:val="en-US"/>
        </w:rPr>
        <w:t>. T</w:t>
      </w:r>
      <w:r w:rsidR="009604B9" w:rsidRPr="00C162C0">
        <w:rPr>
          <w:rFonts w:ascii="Century Schoolbook" w:hAnsi="Century Schoolbook"/>
          <w:lang w:val="en-US"/>
        </w:rPr>
        <w:t>hey are</w:t>
      </w:r>
      <w:r w:rsidR="004B3FF7" w:rsidRPr="00C162C0">
        <w:rPr>
          <w:rFonts w:ascii="Century Schoolbook" w:hAnsi="Century Schoolbook"/>
          <w:lang w:val="en-US"/>
        </w:rPr>
        <w:t xml:space="preserve"> fallacies that arise when </w:t>
      </w:r>
      <w:r w:rsidR="007C65F4" w:rsidRPr="00C162C0">
        <w:rPr>
          <w:rFonts w:ascii="Century Schoolbook" w:hAnsi="Century Schoolbook"/>
          <w:lang w:val="en-US"/>
        </w:rPr>
        <w:t>people</w:t>
      </w:r>
      <w:r w:rsidR="00ED2EEF" w:rsidRPr="00C162C0">
        <w:rPr>
          <w:rFonts w:ascii="Century Schoolbook" w:hAnsi="Century Schoolbook"/>
          <w:lang w:val="en-US"/>
        </w:rPr>
        <w:t xml:space="preserve"> give in to this unease and neglect</w:t>
      </w:r>
      <w:r w:rsidR="007C65F4" w:rsidRPr="00C162C0">
        <w:rPr>
          <w:rFonts w:ascii="Century Schoolbook" w:hAnsi="Century Schoolbook"/>
          <w:lang w:val="en-US"/>
        </w:rPr>
        <w:t xml:space="preserve"> the</w:t>
      </w:r>
      <w:r w:rsidR="00ED2EEF" w:rsidRPr="00C162C0">
        <w:rPr>
          <w:rFonts w:ascii="Century Schoolbook" w:hAnsi="Century Schoolbook"/>
          <w:lang w:val="en-US"/>
        </w:rPr>
        <w:t xml:space="preserve"> more challenging, but ever existing capacity to think critically</w:t>
      </w:r>
      <w:r w:rsidR="004B3FF7" w:rsidRPr="00C162C0">
        <w:rPr>
          <w:rFonts w:ascii="Century Schoolbook" w:hAnsi="Century Schoolbook"/>
          <w:lang w:val="en-US"/>
        </w:rPr>
        <w:t xml:space="preserve">. </w:t>
      </w:r>
    </w:p>
    <w:p w:rsidR="00DD063D" w:rsidRPr="00C162C0" w:rsidRDefault="00DD063D" w:rsidP="00601A5E">
      <w:pPr>
        <w:pStyle w:val="Heading3"/>
        <w:spacing w:before="0" w:line="276" w:lineRule="auto"/>
        <w:jc w:val="both"/>
        <w:rPr>
          <w:rFonts w:ascii="Century Schoolbook" w:hAnsi="Century Schoolbook" w:cs="Times New Roman"/>
          <w:sz w:val="24"/>
          <w:szCs w:val="24"/>
          <w:lang w:val="en-US"/>
        </w:rPr>
      </w:pPr>
    </w:p>
    <w:p w:rsidR="00F74B8A" w:rsidRPr="00C162C0" w:rsidRDefault="003A6593"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2</w:t>
      </w:r>
      <w:r w:rsidR="00F74B8A" w:rsidRPr="00C162C0">
        <w:rPr>
          <w:rFonts w:ascii="Century Schoolbook" w:hAnsi="Century Schoolbook" w:cs="Times New Roman"/>
          <w:sz w:val="24"/>
          <w:szCs w:val="24"/>
          <w:lang w:val="en-US"/>
        </w:rPr>
        <w:t>.</w:t>
      </w:r>
      <w:r w:rsidR="00944CAA" w:rsidRPr="00C162C0">
        <w:rPr>
          <w:rFonts w:ascii="Century Schoolbook" w:hAnsi="Century Schoolbook" w:cs="Times New Roman"/>
          <w:sz w:val="24"/>
          <w:szCs w:val="24"/>
          <w:lang w:val="en-US"/>
        </w:rPr>
        <w:t>4</w:t>
      </w:r>
      <w:r w:rsidRPr="00C162C0">
        <w:rPr>
          <w:rFonts w:ascii="Century Schoolbook" w:hAnsi="Century Schoolbook" w:cs="Times New Roman"/>
          <w:sz w:val="24"/>
          <w:szCs w:val="24"/>
          <w:lang w:val="en-US"/>
        </w:rPr>
        <w:t xml:space="preserve"> Thinking as an Internal D</w:t>
      </w:r>
      <w:r w:rsidR="00F74B8A" w:rsidRPr="00C162C0">
        <w:rPr>
          <w:rFonts w:ascii="Century Schoolbook" w:hAnsi="Century Schoolbook" w:cs="Times New Roman"/>
          <w:sz w:val="24"/>
          <w:szCs w:val="24"/>
          <w:lang w:val="en-US"/>
        </w:rPr>
        <w:t>ialogue</w:t>
      </w:r>
    </w:p>
    <w:p w:rsidR="00507B90" w:rsidRPr="00C162C0" w:rsidRDefault="00507B90" w:rsidP="00601A5E">
      <w:pPr>
        <w:spacing w:line="276" w:lineRule="auto"/>
        <w:rPr>
          <w:rFonts w:ascii="Century Schoolbook" w:hAnsi="Century Schoolbook"/>
          <w:lang w:val="en-US"/>
        </w:rPr>
      </w:pPr>
    </w:p>
    <w:p w:rsidR="001F52C0" w:rsidRPr="00C162C0" w:rsidRDefault="008754CE" w:rsidP="00601A5E">
      <w:pPr>
        <w:spacing w:line="276" w:lineRule="auto"/>
        <w:jc w:val="both"/>
        <w:rPr>
          <w:rFonts w:ascii="Century Schoolbook" w:hAnsi="Century Schoolbook"/>
          <w:lang w:val="en-US"/>
        </w:rPr>
      </w:pPr>
      <w:r w:rsidRPr="00C162C0">
        <w:rPr>
          <w:rFonts w:ascii="Century Schoolbook" w:hAnsi="Century Schoolbook"/>
          <w:lang w:val="en-US"/>
        </w:rPr>
        <w:t xml:space="preserve">The question is then how one can continue to take on this thought process without getting trapped in nihilism or conventionalism. </w:t>
      </w:r>
      <w:r w:rsidR="00A14D86" w:rsidRPr="00C162C0">
        <w:rPr>
          <w:rFonts w:ascii="Century Schoolbook" w:hAnsi="Century Schoolbook"/>
          <w:lang w:val="en-US"/>
        </w:rPr>
        <w:t xml:space="preserve">Arendt criticizes the classical view that </w:t>
      </w:r>
      <w:r w:rsidR="00A14D86" w:rsidRPr="00C162C0">
        <w:rPr>
          <w:rFonts w:ascii="Century Schoolbook" w:hAnsi="Century Schoolbook"/>
          <w:i/>
          <w:lang w:val="en-US"/>
        </w:rPr>
        <w:t>eros,</w:t>
      </w:r>
      <w:r w:rsidR="00A14D86" w:rsidRPr="00C162C0">
        <w:rPr>
          <w:rFonts w:ascii="Century Schoolbook" w:hAnsi="Century Schoolbook"/>
          <w:lang w:val="en-US"/>
        </w:rPr>
        <w:t xml:space="preserve"> an inherently needy longing or desire, is the driving force to achieve this. Such a view would imply that one’s thinking and moral judgment depends on a stronger or weaker personal drive for wisdom. Moral thinking would then be confin</w:t>
      </w:r>
      <w:r w:rsidR="0030673C" w:rsidRPr="00C162C0">
        <w:rPr>
          <w:rFonts w:ascii="Century Schoolbook" w:hAnsi="Century Schoolbook"/>
          <w:lang w:val="en-US"/>
        </w:rPr>
        <w:t>ed to a distinguished elite of “noble minds</w:t>
      </w:r>
      <w:r w:rsidR="00F00AB3">
        <w:rPr>
          <w:rFonts w:ascii="Century Schoolbook" w:hAnsi="Century Schoolbook"/>
          <w:lang w:val="en-US"/>
        </w:rPr>
        <w:t>,</w:t>
      </w:r>
      <w:r w:rsidR="0030673C" w:rsidRPr="00C162C0">
        <w:rPr>
          <w:rFonts w:ascii="Century Schoolbook" w:hAnsi="Century Schoolbook"/>
          <w:lang w:val="en-US"/>
        </w:rPr>
        <w:t>”</w:t>
      </w:r>
      <w:r w:rsidR="00A14D86" w:rsidRPr="00C162C0">
        <w:rPr>
          <w:rFonts w:ascii="Century Schoolbook" w:hAnsi="Century Schoolbook"/>
          <w:lang w:val="en-US"/>
        </w:rPr>
        <w:t xml:space="preserve"> which is exactly what Arendt tries to avoid</w:t>
      </w:r>
      <w:r w:rsidR="006C7A70">
        <w:rPr>
          <w:rFonts w:ascii="Century Schoolbook" w:hAnsi="Century Schoolbook"/>
          <w:lang w:val="en-US"/>
        </w:rPr>
        <w:t xml:space="preserve"> (TMC 438)</w:t>
      </w:r>
      <w:r w:rsidR="002C64CC" w:rsidRPr="00C162C0">
        <w:rPr>
          <w:rFonts w:ascii="Century Schoolbook" w:hAnsi="Century Schoolbook"/>
          <w:lang w:val="en-US"/>
        </w:rPr>
        <w:t xml:space="preserve">. </w:t>
      </w:r>
      <w:r w:rsidR="00A14D86" w:rsidRPr="00C162C0">
        <w:rPr>
          <w:rFonts w:ascii="Century Schoolbook" w:hAnsi="Century Schoolbook"/>
          <w:lang w:val="en-US"/>
        </w:rPr>
        <w:t>Instead, she explores the inhe</w:t>
      </w:r>
      <w:r w:rsidR="00044349" w:rsidRPr="00C162C0">
        <w:rPr>
          <w:rFonts w:ascii="Century Schoolbook" w:hAnsi="Century Schoolbook"/>
          <w:lang w:val="en-US"/>
        </w:rPr>
        <w:t xml:space="preserve">rent structure of </w:t>
      </w:r>
      <w:r w:rsidR="001E77C9" w:rsidRPr="00C162C0">
        <w:rPr>
          <w:rFonts w:ascii="Century Schoolbook" w:hAnsi="Century Schoolbook"/>
          <w:lang w:val="en-US"/>
        </w:rPr>
        <w:t xml:space="preserve">being and </w:t>
      </w:r>
      <w:r w:rsidR="00917652" w:rsidRPr="00C162C0">
        <w:rPr>
          <w:rFonts w:ascii="Century Schoolbook" w:hAnsi="Century Schoolbook"/>
          <w:lang w:val="en-US"/>
        </w:rPr>
        <w:t xml:space="preserve">consciousness, which is the fundament of every human being and as well </w:t>
      </w:r>
      <w:r w:rsidR="00A14D86" w:rsidRPr="00C162C0">
        <w:rPr>
          <w:rFonts w:ascii="Century Schoolbook" w:hAnsi="Century Schoolbook"/>
          <w:lang w:val="en-US"/>
        </w:rPr>
        <w:t xml:space="preserve">the </w:t>
      </w:r>
      <w:r w:rsidR="00917652" w:rsidRPr="00C162C0">
        <w:rPr>
          <w:rFonts w:ascii="Century Schoolbook" w:hAnsi="Century Schoolbook"/>
          <w:lang w:val="en-US"/>
        </w:rPr>
        <w:t xml:space="preserve">basic </w:t>
      </w:r>
      <w:r w:rsidR="00A14D86" w:rsidRPr="00C162C0">
        <w:rPr>
          <w:rFonts w:ascii="Century Schoolbook" w:hAnsi="Century Schoolbook"/>
          <w:lang w:val="en-US"/>
        </w:rPr>
        <w:t>essence of the thinker.</w:t>
      </w:r>
      <w:r w:rsidR="001F52C0" w:rsidRPr="00C162C0">
        <w:rPr>
          <w:rFonts w:ascii="Century Schoolbook" w:hAnsi="Century Schoolbook"/>
          <w:lang w:val="en-US"/>
        </w:rPr>
        <w:t xml:space="preserve"> According to Arendt, consciousness </w:t>
      </w:r>
      <w:r w:rsidR="00DB268D" w:rsidRPr="00C162C0">
        <w:rPr>
          <w:rFonts w:ascii="Century Schoolbook" w:hAnsi="Century Schoolbook"/>
          <w:lang w:val="en-US"/>
        </w:rPr>
        <w:t>implies that</w:t>
      </w:r>
      <w:r w:rsidR="001F52C0" w:rsidRPr="00C162C0">
        <w:rPr>
          <w:rFonts w:ascii="Century Schoolbook" w:hAnsi="Century Schoolbook"/>
          <w:lang w:val="en-US"/>
        </w:rPr>
        <w:t xml:space="preserve"> someone is not just for others,</w:t>
      </w:r>
      <w:r w:rsidR="005834E3" w:rsidRPr="00C162C0">
        <w:rPr>
          <w:rFonts w:ascii="Century Schoolbook" w:hAnsi="Century Schoolbook"/>
          <w:lang w:val="en-US"/>
        </w:rPr>
        <w:t xml:space="preserve"> as a being in the world,</w:t>
      </w:r>
      <w:r w:rsidR="001F52C0" w:rsidRPr="00C162C0">
        <w:rPr>
          <w:rFonts w:ascii="Century Schoolbook" w:hAnsi="Century Schoolbook"/>
          <w:lang w:val="en-US"/>
        </w:rPr>
        <w:t xml:space="preserve"> but also is for oneself</w:t>
      </w:r>
      <w:r w:rsidR="005834E3" w:rsidRPr="00C162C0">
        <w:rPr>
          <w:rFonts w:ascii="Century Schoolbook" w:hAnsi="Century Schoolbook"/>
          <w:lang w:val="en-US"/>
        </w:rPr>
        <w:t xml:space="preserve">, in having an </w:t>
      </w:r>
      <w:r w:rsidR="005834E3" w:rsidRPr="00C162C0">
        <w:rPr>
          <w:rFonts w:ascii="Century Schoolbook" w:hAnsi="Century Schoolbook"/>
          <w:i/>
          <w:lang w:val="en-US"/>
        </w:rPr>
        <w:t>awareness</w:t>
      </w:r>
      <w:r w:rsidR="005834E3" w:rsidRPr="00C162C0">
        <w:rPr>
          <w:rFonts w:ascii="Century Schoolbook" w:hAnsi="Century Schoolbook"/>
          <w:lang w:val="en-US"/>
        </w:rPr>
        <w:t xml:space="preserve"> of this being</w:t>
      </w:r>
      <w:r w:rsidR="001F52C0" w:rsidRPr="00C162C0">
        <w:rPr>
          <w:rFonts w:ascii="Century Schoolbook" w:hAnsi="Century Schoolbook"/>
          <w:lang w:val="en-US"/>
        </w:rPr>
        <w:t xml:space="preserve">. </w:t>
      </w:r>
      <w:r w:rsidR="0007252B" w:rsidRPr="00C162C0">
        <w:rPr>
          <w:rFonts w:ascii="Century Schoolbook" w:hAnsi="Century Schoolbook"/>
          <w:lang w:val="en-US"/>
        </w:rPr>
        <w:t>In addition to</w:t>
      </w:r>
      <w:r w:rsidR="001F52C0" w:rsidRPr="00C162C0">
        <w:rPr>
          <w:rFonts w:ascii="Century Schoolbook" w:hAnsi="Century Schoolbook"/>
          <w:lang w:val="en-US"/>
        </w:rPr>
        <w:t xml:space="preserve"> a direct conscious connectedness to the world, one is aware of oneself as being conscious as such. Th</w:t>
      </w:r>
      <w:r w:rsidR="00925E69">
        <w:rPr>
          <w:rFonts w:ascii="Century Schoolbook" w:hAnsi="Century Schoolbook"/>
          <w:lang w:val="en-US"/>
        </w:rPr>
        <w:t>us th</w:t>
      </w:r>
      <w:r w:rsidR="00925E69" w:rsidRPr="00C162C0">
        <w:rPr>
          <w:rFonts w:ascii="Century Schoolbook" w:hAnsi="Century Schoolbook"/>
          <w:lang w:val="en-US"/>
        </w:rPr>
        <w:t>ere</w:t>
      </w:r>
      <w:r w:rsidR="001F52C0" w:rsidRPr="00C162C0">
        <w:rPr>
          <w:rFonts w:ascii="Century Schoolbook" w:hAnsi="Century Schoolbook"/>
          <w:lang w:val="en-US"/>
        </w:rPr>
        <w:t xml:space="preserve">appears a duality within the thinking subject between the immediate </w:t>
      </w:r>
      <w:r w:rsidR="00DB268D" w:rsidRPr="00C162C0">
        <w:rPr>
          <w:rFonts w:ascii="Century Schoolbook" w:hAnsi="Century Schoolbook"/>
          <w:lang w:val="en-US"/>
        </w:rPr>
        <w:t xml:space="preserve">being </w:t>
      </w:r>
      <w:r w:rsidR="001F52C0" w:rsidRPr="00C162C0">
        <w:rPr>
          <w:rFonts w:ascii="Century Schoolbook" w:hAnsi="Century Schoolbook"/>
          <w:lang w:val="en-US"/>
        </w:rPr>
        <w:t xml:space="preserve">and the awareness of that being. This division is essential, because it implies a possible site for reflection </w:t>
      </w:r>
      <w:r w:rsidR="001F52C0" w:rsidRPr="00C162C0">
        <w:rPr>
          <w:rFonts w:ascii="Century Schoolbook" w:hAnsi="Century Schoolbook"/>
          <w:i/>
          <w:lang w:val="en-US"/>
        </w:rPr>
        <w:t xml:space="preserve">within </w:t>
      </w:r>
      <w:r w:rsidR="001F52C0" w:rsidRPr="00C162C0">
        <w:rPr>
          <w:rFonts w:ascii="Century Schoolbook" w:hAnsi="Century Schoolbook"/>
          <w:lang w:val="en-US"/>
        </w:rPr>
        <w:t>the unity of the subject</w:t>
      </w:r>
      <w:r w:rsidR="00DB268D" w:rsidRPr="00C162C0">
        <w:rPr>
          <w:rFonts w:ascii="Century Schoolbook" w:hAnsi="Century Schoolbook"/>
          <w:lang w:val="en-US"/>
        </w:rPr>
        <w:t xml:space="preserve">. </w:t>
      </w:r>
      <w:r w:rsidR="001F52C0" w:rsidRPr="00C162C0">
        <w:rPr>
          <w:rFonts w:ascii="Century Schoolbook" w:hAnsi="Century Schoolbook"/>
          <w:lang w:val="en-US"/>
        </w:rPr>
        <w:t>As Arendt writes</w:t>
      </w:r>
      <w:r w:rsidR="00DF63F8" w:rsidRPr="00C162C0">
        <w:rPr>
          <w:rFonts w:ascii="Century Schoolbook" w:hAnsi="Century Schoolbook"/>
          <w:lang w:val="en-US"/>
        </w:rPr>
        <w:t xml:space="preserve">: </w:t>
      </w:r>
      <w:r w:rsidR="00043BE3" w:rsidRPr="00C162C0">
        <w:rPr>
          <w:rFonts w:ascii="Century Schoolbook" w:hAnsi="Century Schoolbook"/>
          <w:lang w:val="en-US"/>
        </w:rPr>
        <w:t>“</w:t>
      </w:r>
      <w:r w:rsidR="001F52C0" w:rsidRPr="00C162C0">
        <w:rPr>
          <w:rFonts w:ascii="Century Schoolbook" w:hAnsi="Century Schoolbook"/>
          <w:lang w:val="en-US"/>
        </w:rPr>
        <w:t>This curious thing that I am needs no plurality in order to establish difference; it carries the differen</w:t>
      </w:r>
      <w:r w:rsidR="00043BE3" w:rsidRPr="00C162C0">
        <w:rPr>
          <w:rFonts w:ascii="Century Schoolbook" w:hAnsi="Century Schoolbook"/>
          <w:lang w:val="en-US"/>
        </w:rPr>
        <w:t>ce within itself when it says: ‘I am I’</w:t>
      </w:r>
      <w:r w:rsidR="00604A59">
        <w:rPr>
          <w:rFonts w:ascii="Century Schoolbook" w:hAnsi="Century Schoolbook"/>
          <w:lang w:val="en-US"/>
        </w:rPr>
        <w:t>” (TMC 442)</w:t>
      </w:r>
      <w:r w:rsidR="0074634B">
        <w:rPr>
          <w:rFonts w:ascii="Century Schoolbook" w:hAnsi="Century Schoolbook"/>
          <w:lang w:val="en-US"/>
        </w:rPr>
        <w:t>.</w:t>
      </w:r>
    </w:p>
    <w:p w:rsidR="00103036" w:rsidRPr="00C162C0" w:rsidRDefault="003D6417" w:rsidP="00601A5E">
      <w:pPr>
        <w:spacing w:line="276" w:lineRule="auto"/>
        <w:ind w:firstLine="705"/>
        <w:jc w:val="both"/>
        <w:rPr>
          <w:rFonts w:ascii="Century Schoolbook" w:hAnsi="Century Schoolbook"/>
          <w:lang w:val="en-US"/>
        </w:rPr>
      </w:pPr>
      <w:r w:rsidRPr="00C162C0">
        <w:rPr>
          <w:rFonts w:ascii="Century Schoolbook" w:hAnsi="Century Schoolbook"/>
          <w:lang w:val="en-US"/>
        </w:rPr>
        <w:t>At this site of plurality within consciousness, an internal dialogue can arise</w:t>
      </w:r>
      <w:r w:rsidR="00707CCA" w:rsidRPr="00C162C0">
        <w:rPr>
          <w:rFonts w:ascii="Century Schoolbook" w:hAnsi="Century Schoolbook"/>
          <w:lang w:val="en-US"/>
        </w:rPr>
        <w:t xml:space="preserve"> between both elements of the self</w:t>
      </w:r>
      <w:r w:rsidR="000946E0" w:rsidRPr="00C162C0">
        <w:rPr>
          <w:rFonts w:ascii="Century Schoolbook" w:hAnsi="Century Schoolbook"/>
          <w:lang w:val="en-US"/>
        </w:rPr>
        <w:t>. This dialogueis</w:t>
      </w:r>
      <w:r w:rsidR="00430672" w:rsidRPr="00C162C0">
        <w:rPr>
          <w:rFonts w:ascii="Century Schoolbook" w:hAnsi="Century Schoolbook"/>
          <w:lang w:val="en-US"/>
        </w:rPr>
        <w:t xml:space="preserve"> what Arendt calls thinking and, as a critical encounter within oneself, </w:t>
      </w:r>
      <w:r w:rsidR="000946E0" w:rsidRPr="00C162C0">
        <w:rPr>
          <w:rFonts w:ascii="Century Schoolbook" w:hAnsi="Century Schoolbook"/>
          <w:lang w:val="en-US"/>
        </w:rPr>
        <w:t xml:space="preserve">it </w:t>
      </w:r>
      <w:r w:rsidR="00D806D1" w:rsidRPr="00C162C0">
        <w:rPr>
          <w:rFonts w:ascii="Century Schoolbook" w:hAnsi="Century Schoolbook"/>
          <w:lang w:val="en-US"/>
        </w:rPr>
        <w:t xml:space="preserve">is the realization of the difference within consciousness. </w:t>
      </w:r>
      <w:r w:rsidR="00754A52" w:rsidRPr="00C162C0">
        <w:rPr>
          <w:rFonts w:ascii="Century Schoolbook" w:hAnsi="Century Schoolbook"/>
          <w:lang w:val="en-US"/>
        </w:rPr>
        <w:t>In effect, thisinner dialogue</w:t>
      </w:r>
      <w:r w:rsidR="00D806D1" w:rsidRPr="00C162C0">
        <w:rPr>
          <w:rFonts w:ascii="Century Schoolbook" w:hAnsi="Century Schoolbook"/>
          <w:lang w:val="en-US"/>
        </w:rPr>
        <w:t xml:space="preserve"> gives </w:t>
      </w:r>
      <w:r w:rsidR="008B35A1" w:rsidRPr="00C162C0">
        <w:rPr>
          <w:rFonts w:ascii="Century Schoolbook" w:hAnsi="Century Schoolbook"/>
          <w:lang w:val="en-US"/>
        </w:rPr>
        <w:t xml:space="preserve">us awareness of the dual structure of our consciousness. This duality gives </w:t>
      </w:r>
      <w:r w:rsidR="00D806D1" w:rsidRPr="00C162C0">
        <w:rPr>
          <w:rFonts w:ascii="Century Schoolbook" w:hAnsi="Century Schoolbook"/>
          <w:lang w:val="en-US"/>
        </w:rPr>
        <w:t>rise to o</w:t>
      </w:r>
      <w:r w:rsidR="00DE5171" w:rsidRPr="00C162C0">
        <w:rPr>
          <w:rFonts w:ascii="Century Schoolbook" w:hAnsi="Century Schoolbook"/>
          <w:lang w:val="en-US"/>
        </w:rPr>
        <w:t>ur feeling of always having an “inner debating partner”</w:t>
      </w:r>
      <w:r w:rsidR="00754A52" w:rsidRPr="00C162C0">
        <w:rPr>
          <w:rFonts w:ascii="Century Schoolbook" w:hAnsi="Century Schoolbook"/>
          <w:lang w:val="en-US"/>
        </w:rPr>
        <w:t xml:space="preserve">; </w:t>
      </w:r>
      <w:r w:rsidR="00FD564D" w:rsidRPr="00C162C0">
        <w:rPr>
          <w:rFonts w:ascii="Century Schoolbook" w:hAnsi="Century Schoolbook"/>
          <w:lang w:val="en-US"/>
        </w:rPr>
        <w:t xml:space="preserve">it brings forth </w:t>
      </w:r>
      <w:r w:rsidR="00D806D1" w:rsidRPr="00C162C0">
        <w:rPr>
          <w:rFonts w:ascii="Century Schoolbook" w:hAnsi="Century Schoolbook"/>
          <w:lang w:val="en-US"/>
        </w:rPr>
        <w:t xml:space="preserve">our </w:t>
      </w:r>
      <w:r w:rsidR="00707CCA" w:rsidRPr="00C162C0">
        <w:rPr>
          <w:rFonts w:ascii="Century Schoolbook" w:hAnsi="Century Schoolbook"/>
          <w:lang w:val="en-US"/>
        </w:rPr>
        <w:t xml:space="preserve">conscience </w:t>
      </w:r>
      <w:r w:rsidR="00E5429D" w:rsidRPr="00C162C0">
        <w:rPr>
          <w:rFonts w:ascii="Century Schoolbook" w:hAnsi="Century Schoolbook"/>
          <w:lang w:val="en-US"/>
        </w:rPr>
        <w:t>being</w:t>
      </w:r>
      <w:r w:rsidR="00707CCA" w:rsidRPr="00C162C0">
        <w:rPr>
          <w:rFonts w:ascii="Century Schoolbook" w:hAnsi="Century Schoolbook"/>
          <w:lang w:val="en-US"/>
        </w:rPr>
        <w:t xml:space="preserve"> </w:t>
      </w:r>
      <w:r w:rsidR="00707CCA" w:rsidRPr="00C162C0">
        <w:rPr>
          <w:rFonts w:ascii="Century Schoolbook" w:hAnsi="Century Schoolbook"/>
          <w:lang w:val="en-US"/>
        </w:rPr>
        <w:lastRenderedPageBreak/>
        <w:t xml:space="preserve">the ever present inner moral awareness. </w:t>
      </w:r>
      <w:r w:rsidR="00754A52" w:rsidRPr="00C162C0">
        <w:rPr>
          <w:rFonts w:ascii="Century Schoolbook" w:hAnsi="Century Schoolbook"/>
          <w:lang w:val="en-US"/>
        </w:rPr>
        <w:t>Although this is a familiar idea, i</w:t>
      </w:r>
      <w:r w:rsidR="00707CCA" w:rsidRPr="00C162C0">
        <w:rPr>
          <w:rFonts w:ascii="Century Schoolbook" w:hAnsi="Century Schoolbook"/>
          <w:lang w:val="en-US"/>
        </w:rPr>
        <w:t xml:space="preserve">t is important to distinguish between </w:t>
      </w:r>
      <w:r w:rsidR="00754A52" w:rsidRPr="00C162C0">
        <w:rPr>
          <w:rFonts w:ascii="Century Schoolbook" w:hAnsi="Century Schoolbook"/>
          <w:lang w:val="en-US"/>
        </w:rPr>
        <w:t xml:space="preserve">conscience as something like </w:t>
      </w:r>
      <w:r w:rsidR="00707CCA" w:rsidRPr="00C162C0">
        <w:rPr>
          <w:rFonts w:ascii="Century Schoolbook" w:hAnsi="Century Schoolbook"/>
          <w:lang w:val="en-US"/>
        </w:rPr>
        <w:t xml:space="preserve">the more </w:t>
      </w:r>
      <w:r w:rsidR="00754A52" w:rsidRPr="00C162C0">
        <w:rPr>
          <w:rFonts w:ascii="Century Schoolbook" w:hAnsi="Century Schoolbook"/>
          <w:lang w:val="en-US"/>
        </w:rPr>
        <w:t xml:space="preserve">theological or </w:t>
      </w:r>
      <w:r w:rsidR="00E46C22" w:rsidRPr="00C162C0">
        <w:rPr>
          <w:rFonts w:ascii="Century Schoolbook" w:hAnsi="Century Schoolbook"/>
          <w:lang w:val="en-US"/>
        </w:rPr>
        <w:t>Kantian notions of “God’s voice” or an “inner law”</w:t>
      </w:r>
      <w:r w:rsidR="00707CCA" w:rsidRPr="00C162C0">
        <w:rPr>
          <w:rFonts w:ascii="Century Schoolbook" w:hAnsi="Century Schoolbook"/>
          <w:lang w:val="en-US"/>
        </w:rPr>
        <w:t xml:space="preserve"> and Arendt’s concept of thinking as an inner dialogue. For Arendt, after all, thinking is not a </w:t>
      </w:r>
      <w:r w:rsidR="005641CF" w:rsidRPr="00C162C0">
        <w:rPr>
          <w:rFonts w:ascii="Century Schoolbook" w:hAnsi="Century Schoolbook"/>
          <w:lang w:val="en-US"/>
        </w:rPr>
        <w:t xml:space="preserve">stable </w:t>
      </w:r>
      <w:r w:rsidR="00707CCA" w:rsidRPr="00C162C0">
        <w:rPr>
          <w:rFonts w:ascii="Century Schoolbook" w:hAnsi="Century Schoolbook"/>
          <w:lang w:val="en-US"/>
        </w:rPr>
        <w:t>unified source for moral laws</w:t>
      </w:r>
      <w:r w:rsidR="001E267C" w:rsidRPr="00C162C0">
        <w:rPr>
          <w:rFonts w:ascii="Century Schoolbook" w:hAnsi="Century Schoolbook"/>
          <w:lang w:val="en-US"/>
        </w:rPr>
        <w:t>. O</w:t>
      </w:r>
      <w:r w:rsidR="005641CF" w:rsidRPr="00C162C0">
        <w:rPr>
          <w:rFonts w:ascii="Century Schoolbook" w:hAnsi="Century Schoolbook"/>
          <w:lang w:val="en-US"/>
        </w:rPr>
        <w:t>n the contrary</w:t>
      </w:r>
      <w:r w:rsidR="00C017A7">
        <w:rPr>
          <w:rFonts w:ascii="Century Schoolbook" w:hAnsi="Century Schoolbook"/>
          <w:lang w:val="en-US"/>
        </w:rPr>
        <w:t>,</w:t>
      </w:r>
      <w:r w:rsidR="005641CF" w:rsidRPr="00C162C0">
        <w:rPr>
          <w:rFonts w:ascii="Century Schoolbook" w:hAnsi="Century Schoolbook"/>
          <w:lang w:val="en-US"/>
        </w:rPr>
        <w:t xml:space="preserve"> thinking is a </w:t>
      </w:r>
      <w:r w:rsidR="005641CF" w:rsidRPr="00C162C0">
        <w:rPr>
          <w:rFonts w:ascii="Century Schoolbook" w:hAnsi="Century Schoolbook"/>
          <w:i/>
          <w:lang w:val="en-US"/>
        </w:rPr>
        <w:t xml:space="preserve">process </w:t>
      </w:r>
      <w:r w:rsidR="005641CF" w:rsidRPr="00C162C0">
        <w:rPr>
          <w:rFonts w:ascii="Century Schoolbook" w:hAnsi="Century Schoolbook"/>
          <w:lang w:val="en-US"/>
        </w:rPr>
        <w:t xml:space="preserve">that </w:t>
      </w:r>
      <w:r w:rsidR="00C95491" w:rsidRPr="00C162C0">
        <w:rPr>
          <w:rFonts w:ascii="Century Schoolbook" w:hAnsi="Century Schoolbook"/>
          <w:lang w:val="en-US"/>
        </w:rPr>
        <w:t>gives</w:t>
      </w:r>
      <w:r w:rsidR="00433543">
        <w:rPr>
          <w:rFonts w:ascii="Century Schoolbook" w:hAnsi="Century Schoolbook"/>
          <w:lang w:val="en-US"/>
        </w:rPr>
        <w:t>us</w:t>
      </w:r>
      <w:r w:rsidR="005641CF" w:rsidRPr="00C162C0">
        <w:rPr>
          <w:rFonts w:ascii="Century Schoolbook" w:hAnsi="Century Schoolbook"/>
          <w:lang w:val="en-US"/>
        </w:rPr>
        <w:t xml:space="preserve"> inherent doubt </w:t>
      </w:r>
      <w:r w:rsidR="00683885" w:rsidRPr="00C162C0">
        <w:rPr>
          <w:rFonts w:ascii="Century Schoolbook" w:hAnsi="Century Schoolbook"/>
          <w:lang w:val="en-US"/>
        </w:rPr>
        <w:t>rather than a straightforward solution</w:t>
      </w:r>
      <w:r w:rsidR="005641CF" w:rsidRPr="00C162C0">
        <w:rPr>
          <w:rFonts w:ascii="Century Schoolbook" w:hAnsi="Century Schoolbook"/>
          <w:lang w:val="en-US"/>
        </w:rPr>
        <w:t>.</w:t>
      </w:r>
      <w:r w:rsidR="007D68DE" w:rsidRPr="00C162C0">
        <w:rPr>
          <w:rFonts w:ascii="Century Schoolbook" w:hAnsi="Century Schoolbook"/>
          <w:lang w:val="en-US"/>
        </w:rPr>
        <w:t xml:space="preserve"> Our conscience does not tell us what to do</w:t>
      </w:r>
      <w:r w:rsidR="00C017A7">
        <w:rPr>
          <w:rFonts w:ascii="Century Schoolbook" w:hAnsi="Century Schoolbook"/>
          <w:lang w:val="en-US"/>
        </w:rPr>
        <w:t>;</w:t>
      </w:r>
      <w:r w:rsidR="007D68DE" w:rsidRPr="00C162C0">
        <w:rPr>
          <w:rFonts w:ascii="Century Schoolbook" w:hAnsi="Century Schoolbook"/>
          <w:lang w:val="en-US"/>
        </w:rPr>
        <w:t xml:space="preserve"> rather it </w:t>
      </w:r>
      <w:r w:rsidR="00141C70" w:rsidRPr="00C162C0">
        <w:rPr>
          <w:rFonts w:ascii="Century Schoolbook" w:hAnsi="Century Schoolbook"/>
          <w:lang w:val="en-US"/>
        </w:rPr>
        <w:t xml:space="preserve">is a continuous disturbance that </w:t>
      </w:r>
      <w:r w:rsidR="007D68DE" w:rsidRPr="00C162C0">
        <w:rPr>
          <w:rFonts w:ascii="Century Schoolbook" w:hAnsi="Century Schoolbook"/>
          <w:lang w:val="en-US"/>
        </w:rPr>
        <w:t>enables us to keep on questioning ourselves and our decisions.</w:t>
      </w:r>
    </w:p>
    <w:p w:rsidR="008754CE" w:rsidRPr="00C162C0" w:rsidRDefault="00AE6CA1" w:rsidP="00601A5E">
      <w:pPr>
        <w:spacing w:line="276" w:lineRule="auto"/>
        <w:ind w:firstLine="705"/>
        <w:jc w:val="both"/>
        <w:rPr>
          <w:rFonts w:ascii="Century Schoolbook" w:hAnsi="Century Schoolbook"/>
          <w:lang w:val="en-US"/>
        </w:rPr>
      </w:pPr>
      <w:r w:rsidRPr="00C162C0">
        <w:rPr>
          <w:rFonts w:ascii="Century Schoolbook" w:hAnsi="Century Schoolbook"/>
          <w:lang w:val="en-US"/>
        </w:rPr>
        <w:t>O</w:t>
      </w:r>
      <w:r w:rsidR="00642E7E" w:rsidRPr="00C162C0">
        <w:rPr>
          <w:rFonts w:ascii="Century Schoolbook" w:hAnsi="Century Schoolbook"/>
          <w:lang w:val="en-US"/>
        </w:rPr>
        <w:t xml:space="preserve">ne can </w:t>
      </w:r>
      <w:r w:rsidR="00EB4436" w:rsidRPr="00C162C0">
        <w:rPr>
          <w:rFonts w:ascii="Century Schoolbook" w:hAnsi="Century Schoolbook"/>
          <w:lang w:val="en-US"/>
        </w:rPr>
        <w:t xml:space="preserve">thus </w:t>
      </w:r>
      <w:r w:rsidRPr="00C162C0">
        <w:rPr>
          <w:rFonts w:ascii="Century Schoolbook" w:hAnsi="Century Schoolbook"/>
          <w:lang w:val="en-US"/>
        </w:rPr>
        <w:t xml:space="preserve">summarize </w:t>
      </w:r>
      <w:r w:rsidR="00642E7E" w:rsidRPr="00C162C0">
        <w:rPr>
          <w:rFonts w:ascii="Century Schoolbook" w:hAnsi="Century Schoolbook"/>
          <w:lang w:val="en-US"/>
        </w:rPr>
        <w:t xml:space="preserve">Arendt’s view on thinking as the capacity to engage in a critical dialogue with oneself, between one’s immediate perceptive self and a more reflecting </w:t>
      </w:r>
      <w:r w:rsidR="005A0478" w:rsidRPr="00C162C0">
        <w:rPr>
          <w:rFonts w:ascii="Century Schoolbook" w:hAnsi="Century Schoolbook"/>
          <w:lang w:val="en-US"/>
        </w:rPr>
        <w:t>side of the self</w:t>
      </w:r>
      <w:r w:rsidR="00642E7E" w:rsidRPr="00C162C0">
        <w:rPr>
          <w:rFonts w:ascii="Century Schoolbook" w:hAnsi="Century Schoolbook"/>
          <w:lang w:val="en-US"/>
        </w:rPr>
        <w:t>. This conception is as simple as it is convenient: clearly, everybody who has an awareness of oneself is</w:t>
      </w:r>
      <w:r w:rsidR="005A0478" w:rsidRPr="00C162C0">
        <w:rPr>
          <w:rFonts w:ascii="Century Schoolbook" w:hAnsi="Century Schoolbook"/>
          <w:lang w:val="en-US"/>
        </w:rPr>
        <w:t xml:space="preserve"> then</w:t>
      </w:r>
      <w:r w:rsidR="00642E7E" w:rsidRPr="00C162C0">
        <w:rPr>
          <w:rFonts w:ascii="Century Schoolbook" w:hAnsi="Century Schoolbook"/>
          <w:lang w:val="en-US"/>
        </w:rPr>
        <w:t xml:space="preserve"> capable of thought and as such of critical reflection</w:t>
      </w:r>
      <w:r w:rsidR="00B36019" w:rsidRPr="00C162C0">
        <w:rPr>
          <w:rFonts w:ascii="Century Schoolbook" w:hAnsi="Century Schoolbook"/>
          <w:lang w:val="en-US"/>
        </w:rPr>
        <w:t>. And in the same sense, everybody is eq</w:t>
      </w:r>
      <w:r w:rsidR="004D4FB8" w:rsidRPr="00C162C0">
        <w:rPr>
          <w:rFonts w:ascii="Century Schoolbook" w:hAnsi="Century Schoolbook"/>
          <w:lang w:val="en-US"/>
        </w:rPr>
        <w:t>ually prone to its neglect</w:t>
      </w:r>
      <w:r w:rsidR="00081C45" w:rsidRPr="00C162C0">
        <w:rPr>
          <w:rFonts w:ascii="Century Schoolbook" w:hAnsi="Century Schoolbook"/>
          <w:lang w:val="en-US"/>
        </w:rPr>
        <w:t>; we are all able to think, but not everybody does so</w:t>
      </w:r>
      <w:r w:rsidR="007A092F">
        <w:rPr>
          <w:rFonts w:ascii="Century Schoolbook" w:hAnsi="Century Schoolbook"/>
          <w:lang w:val="en-US"/>
        </w:rPr>
        <w:t xml:space="preserve"> (TMC 445)</w:t>
      </w:r>
      <w:r w:rsidR="00E9020D" w:rsidRPr="00C162C0">
        <w:rPr>
          <w:rFonts w:ascii="Century Schoolbook" w:hAnsi="Century Schoolbook"/>
          <w:lang w:val="en-US"/>
        </w:rPr>
        <w:t>.</w:t>
      </w:r>
    </w:p>
    <w:p w:rsidR="002351C9" w:rsidRPr="00C162C0" w:rsidRDefault="002351C9" w:rsidP="00601A5E">
      <w:pPr>
        <w:pStyle w:val="Heading2"/>
        <w:spacing w:before="0" w:line="276" w:lineRule="auto"/>
        <w:jc w:val="both"/>
        <w:rPr>
          <w:rFonts w:ascii="Century Schoolbook" w:hAnsi="Century Schoolbook"/>
          <w:i w:val="0"/>
          <w:sz w:val="24"/>
          <w:lang w:val="en-US"/>
        </w:rPr>
      </w:pPr>
    </w:p>
    <w:p w:rsidR="00944CAA" w:rsidRPr="00C162C0" w:rsidRDefault="008E139B"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3</w:t>
      </w:r>
      <w:r w:rsidR="00BF6FF8" w:rsidRPr="00C162C0">
        <w:rPr>
          <w:rFonts w:ascii="Century Schoolbook" w:hAnsi="Century Schoolbook"/>
          <w:i w:val="0"/>
          <w:sz w:val="24"/>
          <w:lang w:val="en-US"/>
        </w:rPr>
        <w:t xml:space="preserve">. </w:t>
      </w:r>
      <w:r w:rsidR="0068042D" w:rsidRPr="00C162C0">
        <w:rPr>
          <w:rFonts w:ascii="Century Schoolbook" w:hAnsi="Century Schoolbook"/>
          <w:i w:val="0"/>
          <w:sz w:val="24"/>
          <w:lang w:val="en-US"/>
        </w:rPr>
        <w:t>Judgment and the Public Sphere: O</w:t>
      </w:r>
      <w:r w:rsidR="00944CAA" w:rsidRPr="00C162C0">
        <w:rPr>
          <w:rFonts w:ascii="Century Schoolbook" w:hAnsi="Century Schoolbook"/>
          <w:i w:val="0"/>
          <w:sz w:val="24"/>
          <w:lang w:val="en-US"/>
        </w:rPr>
        <w:t>pinions</w:t>
      </w:r>
    </w:p>
    <w:p w:rsidR="00BF6FF8" w:rsidRPr="00C162C0" w:rsidRDefault="00BF6FF8" w:rsidP="00601A5E">
      <w:pPr>
        <w:spacing w:line="276" w:lineRule="auto"/>
        <w:rPr>
          <w:rFonts w:ascii="Century Schoolbook" w:hAnsi="Century Schoolbook"/>
          <w:lang w:val="en-US"/>
        </w:rPr>
      </w:pPr>
    </w:p>
    <w:p w:rsidR="00B16227" w:rsidRPr="00C162C0" w:rsidRDefault="00B16227" w:rsidP="00601A5E">
      <w:pPr>
        <w:spacing w:line="276" w:lineRule="auto"/>
        <w:jc w:val="both"/>
        <w:rPr>
          <w:rFonts w:ascii="Century Schoolbook" w:hAnsi="Century Schoolbook"/>
          <w:lang w:val="en-US"/>
        </w:rPr>
      </w:pPr>
      <w:r w:rsidRPr="00C162C0">
        <w:rPr>
          <w:rFonts w:ascii="Century Schoolbook" w:hAnsi="Century Schoolbook"/>
          <w:lang w:val="en-US"/>
        </w:rPr>
        <w:t xml:space="preserve">It is now obvious that the link between reason and actual moral actions does not lie </w:t>
      </w:r>
      <w:r w:rsidRPr="00C162C0">
        <w:rPr>
          <w:rFonts w:ascii="Century Schoolbook" w:hAnsi="Century Schoolbook"/>
          <w:i/>
          <w:lang w:val="en-US"/>
        </w:rPr>
        <w:t>within</w:t>
      </w:r>
      <w:r w:rsidRPr="00C162C0">
        <w:rPr>
          <w:rFonts w:ascii="Century Schoolbook" w:hAnsi="Century Schoolbook"/>
          <w:lang w:val="en-US"/>
        </w:rPr>
        <w:t xml:space="preserve"> the thought process itself. After all, characteristic for thinking is that it lets the thinker refrain from practices and action in the world. Rather, the essential importance of thinking for moral action lies in what the thought process </w:t>
      </w:r>
      <w:r w:rsidRPr="00C162C0">
        <w:rPr>
          <w:rFonts w:ascii="Century Schoolbook" w:hAnsi="Century Schoolbook"/>
          <w:i/>
          <w:lang w:val="en-US"/>
        </w:rPr>
        <w:t>brings about</w:t>
      </w:r>
      <w:r w:rsidRPr="00C162C0">
        <w:rPr>
          <w:rFonts w:ascii="Century Schoolbook" w:hAnsi="Century Schoolbook"/>
          <w:lang w:val="en-US"/>
        </w:rPr>
        <w:t xml:space="preserve">. </w:t>
      </w:r>
    </w:p>
    <w:p w:rsidR="002351C9" w:rsidRPr="00C162C0" w:rsidRDefault="002351C9" w:rsidP="00601A5E">
      <w:pPr>
        <w:pStyle w:val="Heading3"/>
        <w:spacing w:before="0" w:line="276" w:lineRule="auto"/>
        <w:jc w:val="both"/>
        <w:rPr>
          <w:rFonts w:ascii="Century Schoolbook" w:hAnsi="Century Schoolbook" w:cs="Times New Roman"/>
          <w:sz w:val="24"/>
          <w:szCs w:val="24"/>
          <w:lang w:val="en-US"/>
        </w:rPr>
      </w:pPr>
    </w:p>
    <w:p w:rsidR="00941ADD" w:rsidRPr="00C162C0" w:rsidRDefault="008E139B" w:rsidP="00687AD3">
      <w:pPr>
        <w:pStyle w:val="Heading3"/>
        <w:spacing w:before="0" w:line="276" w:lineRule="auto"/>
        <w:rPr>
          <w:rFonts w:ascii="Century Schoolbook" w:hAnsi="Century Schoolbook" w:cs="Times New Roman"/>
          <w:sz w:val="24"/>
          <w:szCs w:val="24"/>
          <w:lang w:val="en-US"/>
        </w:rPr>
      </w:pPr>
      <w:r w:rsidRPr="00C162C0">
        <w:rPr>
          <w:rFonts w:ascii="Century Schoolbook" w:hAnsi="Century Schoolbook" w:cs="Times New Roman"/>
          <w:sz w:val="24"/>
          <w:szCs w:val="24"/>
          <w:lang w:val="en-US"/>
        </w:rPr>
        <w:t>3</w:t>
      </w:r>
      <w:r w:rsidR="00944CAA" w:rsidRPr="00C162C0">
        <w:rPr>
          <w:rFonts w:ascii="Century Schoolbook" w:hAnsi="Century Schoolbook" w:cs="Times New Roman"/>
          <w:sz w:val="24"/>
          <w:szCs w:val="24"/>
          <w:lang w:val="en-US"/>
        </w:rPr>
        <w:t>.1</w:t>
      </w:r>
      <w:r w:rsidR="00AE6CA1" w:rsidRPr="00C162C0">
        <w:rPr>
          <w:rFonts w:ascii="Century Schoolbook" w:hAnsi="Century Schoolbook" w:cs="Times New Roman"/>
          <w:sz w:val="24"/>
          <w:szCs w:val="24"/>
          <w:lang w:val="en-US"/>
        </w:rPr>
        <w:t xml:space="preserve"> Judgment</w:t>
      </w:r>
    </w:p>
    <w:p w:rsidR="00273A74" w:rsidRPr="00C162C0" w:rsidRDefault="00273A74" w:rsidP="00601A5E">
      <w:pPr>
        <w:spacing w:line="276" w:lineRule="auto"/>
        <w:rPr>
          <w:rFonts w:ascii="Century Schoolbook" w:hAnsi="Century Schoolbook"/>
          <w:lang w:val="en-US"/>
        </w:rPr>
      </w:pPr>
    </w:p>
    <w:p w:rsidR="006203FA" w:rsidRPr="00C162C0" w:rsidRDefault="00DD0800" w:rsidP="00601A5E">
      <w:pPr>
        <w:spacing w:line="276" w:lineRule="auto"/>
        <w:jc w:val="both"/>
        <w:rPr>
          <w:rFonts w:ascii="Century Schoolbook" w:hAnsi="Century Schoolbook"/>
          <w:lang w:val="en-US"/>
        </w:rPr>
      </w:pPr>
      <w:r w:rsidRPr="00C162C0">
        <w:rPr>
          <w:rFonts w:ascii="Century Schoolbook" w:hAnsi="Century Schoolbook"/>
          <w:lang w:val="en-US"/>
        </w:rPr>
        <w:t xml:space="preserve">In Arendt’s view, our </w:t>
      </w:r>
      <w:r w:rsidR="00802181" w:rsidRPr="00C162C0">
        <w:rPr>
          <w:rFonts w:ascii="Century Schoolbook" w:hAnsi="Century Schoolbook"/>
          <w:lang w:val="en-US"/>
        </w:rPr>
        <w:t>morally inclined “inner voice”</w:t>
      </w:r>
      <w:r w:rsidR="00B741F9" w:rsidRPr="00C162C0">
        <w:rPr>
          <w:rFonts w:ascii="Century Schoolbook" w:hAnsi="Century Schoolbook"/>
          <w:lang w:val="en-US"/>
        </w:rPr>
        <w:t xml:space="preserve">, or </w:t>
      </w:r>
      <w:r w:rsidRPr="00C162C0">
        <w:rPr>
          <w:rFonts w:ascii="Century Schoolbook" w:hAnsi="Century Schoolbook"/>
          <w:lang w:val="en-US"/>
        </w:rPr>
        <w:t>conscience</w:t>
      </w:r>
      <w:r w:rsidR="00B741F9" w:rsidRPr="00C162C0">
        <w:rPr>
          <w:rFonts w:ascii="Century Schoolbook" w:hAnsi="Century Schoolbook"/>
          <w:lang w:val="en-US"/>
        </w:rPr>
        <w:t>,</w:t>
      </w:r>
      <w:r w:rsidR="0074634B">
        <w:rPr>
          <w:rFonts w:ascii="Century Schoolbook" w:hAnsi="Century Schoolbook"/>
          <w:lang w:val="en-US"/>
        </w:rPr>
        <w:t xml:space="preserve"> is the by</w:t>
      </w:r>
      <w:r w:rsidRPr="00C162C0">
        <w:rPr>
          <w:rFonts w:ascii="Century Schoolbook" w:hAnsi="Century Schoolbook"/>
          <w:lang w:val="en-US"/>
        </w:rPr>
        <w:t xml:space="preserve">product of the dual nature of consciousness. </w:t>
      </w:r>
      <w:r w:rsidR="00A36962" w:rsidRPr="00C162C0">
        <w:rPr>
          <w:rFonts w:ascii="Century Schoolbook" w:hAnsi="Century Schoolbook"/>
          <w:lang w:val="en-US"/>
        </w:rPr>
        <w:t xml:space="preserve">As such, consciousness gives rise to </w:t>
      </w:r>
      <w:r w:rsidR="00742045" w:rsidRPr="00C162C0">
        <w:rPr>
          <w:rFonts w:ascii="Century Schoolbook" w:hAnsi="Century Schoolbook"/>
          <w:lang w:val="en-US"/>
        </w:rPr>
        <w:t>a</w:t>
      </w:r>
      <w:r w:rsidR="00050AE2" w:rsidRPr="00C162C0">
        <w:rPr>
          <w:rFonts w:ascii="Century Schoolbook" w:hAnsi="Century Schoolbook"/>
          <w:lang w:val="en-US"/>
        </w:rPr>
        <w:t xml:space="preserve">n internal </w:t>
      </w:r>
      <w:r w:rsidR="00A36962" w:rsidRPr="00C162C0">
        <w:rPr>
          <w:rFonts w:ascii="Century Schoolbook" w:hAnsi="Century Schoolbook"/>
          <w:lang w:val="en-US"/>
        </w:rPr>
        <w:t xml:space="preserve">moral </w:t>
      </w:r>
      <w:r w:rsidR="00742045" w:rsidRPr="00C162C0">
        <w:rPr>
          <w:rFonts w:ascii="Century Schoolbook" w:hAnsi="Century Schoolbook"/>
          <w:lang w:val="en-US"/>
        </w:rPr>
        <w:t xml:space="preserve">reflection </w:t>
      </w:r>
      <w:r w:rsidR="00A36962" w:rsidRPr="00C162C0">
        <w:rPr>
          <w:rFonts w:ascii="Century Schoolbook" w:hAnsi="Century Schoolbook"/>
          <w:lang w:val="en-US"/>
        </w:rPr>
        <w:t xml:space="preserve">on the self. </w:t>
      </w:r>
      <w:r w:rsidR="006B2C9A" w:rsidRPr="00C162C0">
        <w:rPr>
          <w:rFonts w:ascii="Century Schoolbook" w:hAnsi="Century Schoolbook"/>
          <w:lang w:val="en-US"/>
        </w:rPr>
        <w:t>In analogy to this</w:t>
      </w:r>
      <w:r w:rsidR="00B741F9" w:rsidRPr="00C162C0">
        <w:rPr>
          <w:rFonts w:ascii="Century Schoolbook" w:hAnsi="Century Schoolbook"/>
          <w:lang w:val="en-US"/>
        </w:rPr>
        <w:t xml:space="preserve">, Arendt argues, the </w:t>
      </w:r>
      <w:r w:rsidR="00F04FC3" w:rsidRPr="00C162C0">
        <w:rPr>
          <w:rFonts w:ascii="Century Schoolbook" w:hAnsi="Century Schoolbook"/>
          <w:lang w:val="en-US"/>
        </w:rPr>
        <w:t>corresponding</w:t>
      </w:r>
      <w:r w:rsidR="00B741F9" w:rsidRPr="00C162C0">
        <w:rPr>
          <w:rFonts w:ascii="Century Schoolbook" w:hAnsi="Century Schoolbook"/>
          <w:lang w:val="en-US"/>
        </w:rPr>
        <w:t>process of thinking gives rise to a morally inclined process</w:t>
      </w:r>
      <w:r w:rsidR="00F807E3" w:rsidRPr="00C162C0">
        <w:rPr>
          <w:rFonts w:ascii="Century Schoolbook" w:hAnsi="Century Schoolbook"/>
          <w:lang w:val="en-US"/>
        </w:rPr>
        <w:t xml:space="preserve"> that reflects on the world outside the self</w:t>
      </w:r>
      <w:r w:rsidR="00742045" w:rsidRPr="00C162C0">
        <w:rPr>
          <w:rFonts w:ascii="Century Schoolbook" w:hAnsi="Century Schoolbook"/>
          <w:lang w:val="en-US"/>
        </w:rPr>
        <w:t>. This is t</w:t>
      </w:r>
      <w:r w:rsidR="006B61DC" w:rsidRPr="00C162C0">
        <w:rPr>
          <w:rFonts w:ascii="Century Schoolbook" w:hAnsi="Century Schoolbook"/>
          <w:lang w:val="en-US"/>
        </w:rPr>
        <w:t xml:space="preserve">he </w:t>
      </w:r>
      <w:r w:rsidR="00742045" w:rsidRPr="00C162C0">
        <w:rPr>
          <w:rFonts w:ascii="Century Schoolbook" w:hAnsi="Century Schoolbook"/>
          <w:lang w:val="en-US"/>
        </w:rPr>
        <w:t>process</w:t>
      </w:r>
      <w:r w:rsidR="00B741F9" w:rsidRPr="00C162C0">
        <w:rPr>
          <w:rFonts w:ascii="Century Schoolbook" w:hAnsi="Century Schoolbook"/>
          <w:lang w:val="en-US"/>
        </w:rPr>
        <w:t xml:space="preserve"> of </w:t>
      </w:r>
      <w:r w:rsidR="00B741F9" w:rsidRPr="00C162C0">
        <w:rPr>
          <w:rFonts w:ascii="Century Schoolbook" w:hAnsi="Century Schoolbook"/>
          <w:i/>
          <w:lang w:val="en-US"/>
        </w:rPr>
        <w:t>judging</w:t>
      </w:r>
      <w:r w:rsidR="0074634B">
        <w:rPr>
          <w:rFonts w:ascii="Century Schoolbook" w:hAnsi="Century Schoolbook"/>
          <w:lang w:val="en-US"/>
        </w:rPr>
        <w:t>(TMC 446)</w:t>
      </w:r>
      <w:r w:rsidR="002777DF" w:rsidRPr="00C162C0">
        <w:rPr>
          <w:rFonts w:ascii="Century Schoolbook" w:hAnsi="Century Schoolbook"/>
          <w:lang w:val="en-US"/>
        </w:rPr>
        <w:t>.</w:t>
      </w:r>
      <w:r w:rsidR="00B741F9" w:rsidRPr="00C162C0">
        <w:rPr>
          <w:rFonts w:ascii="Century Schoolbook" w:hAnsi="Century Schoolbook"/>
          <w:lang w:val="en-US"/>
        </w:rPr>
        <w:t xml:space="preserve">Judging for Arendt is the </w:t>
      </w:r>
      <w:r w:rsidR="00632B8E" w:rsidRPr="00C162C0">
        <w:rPr>
          <w:rFonts w:ascii="Century Schoolbook" w:hAnsi="Century Schoolbook"/>
          <w:lang w:val="en-US"/>
        </w:rPr>
        <w:t>individual</w:t>
      </w:r>
      <w:r w:rsidR="00B741F9" w:rsidRPr="00C162C0">
        <w:rPr>
          <w:rFonts w:ascii="Century Schoolbook" w:hAnsi="Century Schoolbook"/>
          <w:lang w:val="en-US"/>
        </w:rPr>
        <w:t>evaluation of something particular</w:t>
      </w:r>
      <w:r w:rsidR="004C26D1" w:rsidRPr="00C162C0">
        <w:rPr>
          <w:rFonts w:ascii="Century Schoolbook" w:hAnsi="Century Schoolbook"/>
          <w:lang w:val="en-US"/>
        </w:rPr>
        <w:t>, like an action or statement</w:t>
      </w:r>
      <w:r w:rsidR="00B741F9" w:rsidRPr="00C162C0">
        <w:rPr>
          <w:rFonts w:ascii="Century Schoolbook" w:hAnsi="Century Schoolbook"/>
          <w:lang w:val="en-US"/>
        </w:rPr>
        <w:t xml:space="preserve">. Real judgments are always about </w:t>
      </w:r>
      <w:r w:rsidR="00986B3E" w:rsidRPr="00C162C0">
        <w:rPr>
          <w:rFonts w:ascii="Century Schoolbook" w:hAnsi="Century Schoolbook"/>
          <w:lang w:val="en-US"/>
        </w:rPr>
        <w:t>singular</w:t>
      </w:r>
      <w:r w:rsidR="00B741F9" w:rsidRPr="00C162C0">
        <w:rPr>
          <w:rFonts w:ascii="Century Schoolbook" w:hAnsi="Century Schoolbook"/>
          <w:lang w:val="en-US"/>
        </w:rPr>
        <w:t xml:space="preserve"> cases and cannot be decided upon by </w:t>
      </w:r>
      <w:r w:rsidR="00105AE3" w:rsidRPr="00C162C0">
        <w:rPr>
          <w:rFonts w:ascii="Century Schoolbook" w:hAnsi="Century Schoolbook"/>
          <w:lang w:val="en-US"/>
        </w:rPr>
        <w:t>rule following</w:t>
      </w:r>
      <w:r w:rsidR="007C1C2D" w:rsidRPr="00C162C0">
        <w:rPr>
          <w:rFonts w:ascii="Century Schoolbook" w:hAnsi="Century Schoolbook"/>
          <w:lang w:val="en-US"/>
        </w:rPr>
        <w:t>, factual deduction</w:t>
      </w:r>
      <w:r w:rsidR="00E42CCD" w:rsidRPr="00C162C0">
        <w:rPr>
          <w:rFonts w:ascii="Century Schoolbook" w:hAnsi="Century Schoolbook"/>
          <w:lang w:val="en-US"/>
        </w:rPr>
        <w:t xml:space="preserve"> or </w:t>
      </w:r>
      <w:r w:rsidR="00EA7D3C" w:rsidRPr="00C162C0">
        <w:rPr>
          <w:rFonts w:ascii="Century Schoolbook" w:hAnsi="Century Schoolbook"/>
          <w:lang w:val="en-US"/>
        </w:rPr>
        <w:t xml:space="preserve">given </w:t>
      </w:r>
      <w:r w:rsidR="00E42CCD" w:rsidRPr="00C162C0">
        <w:rPr>
          <w:rFonts w:ascii="Century Schoolbook" w:hAnsi="Century Schoolbook"/>
          <w:lang w:val="en-US"/>
        </w:rPr>
        <w:t>laws</w:t>
      </w:r>
      <w:r w:rsidR="00B741F9" w:rsidRPr="00C162C0">
        <w:rPr>
          <w:rFonts w:ascii="Century Schoolbook" w:hAnsi="Century Schoolbook"/>
          <w:lang w:val="en-US"/>
        </w:rPr>
        <w:t xml:space="preserve">. After all, then the intellect would be able to </w:t>
      </w:r>
      <w:r w:rsidR="00862DFB" w:rsidRPr="00C162C0">
        <w:rPr>
          <w:rFonts w:ascii="Century Schoolbook" w:hAnsi="Century Schoolbook"/>
          <w:lang w:val="en-US"/>
        </w:rPr>
        <w:t>take care of it</w:t>
      </w:r>
      <w:r w:rsidR="00B741F9" w:rsidRPr="00C162C0">
        <w:rPr>
          <w:rFonts w:ascii="Century Schoolbook" w:hAnsi="Century Schoolbook"/>
          <w:lang w:val="en-US"/>
        </w:rPr>
        <w:t xml:space="preserve">. Instead, </w:t>
      </w:r>
      <w:r w:rsidR="00862DFB" w:rsidRPr="00C162C0">
        <w:rPr>
          <w:rFonts w:ascii="Century Schoolbook" w:hAnsi="Century Schoolbook"/>
          <w:lang w:val="en-US"/>
        </w:rPr>
        <w:t>the capacity of judgment is part of reason</w:t>
      </w:r>
      <w:r w:rsidR="00685AC6" w:rsidRPr="00C162C0">
        <w:rPr>
          <w:rFonts w:ascii="Century Schoolbook" w:hAnsi="Century Schoolbook"/>
          <w:lang w:val="en-US"/>
        </w:rPr>
        <w:t xml:space="preserve">; </w:t>
      </w:r>
      <w:r w:rsidR="00B741F9" w:rsidRPr="00C162C0">
        <w:rPr>
          <w:rFonts w:ascii="Century Schoolbook" w:hAnsi="Century Schoolbook"/>
          <w:lang w:val="en-US"/>
        </w:rPr>
        <w:t>for real judgment</w:t>
      </w:r>
      <w:r w:rsidR="00862DFB" w:rsidRPr="00C162C0">
        <w:rPr>
          <w:rFonts w:ascii="Century Schoolbook" w:hAnsi="Century Schoolbook"/>
          <w:lang w:val="en-US"/>
        </w:rPr>
        <w:t>s</w:t>
      </w:r>
      <w:r w:rsidR="00B741F9" w:rsidRPr="00C162C0">
        <w:rPr>
          <w:rFonts w:ascii="Century Schoolbook" w:hAnsi="Century Schoolbook"/>
          <w:lang w:val="en-US"/>
        </w:rPr>
        <w:t xml:space="preserve"> the process of thinking is inevitable</w:t>
      </w:r>
      <w:r w:rsidR="00862DFB" w:rsidRPr="00C162C0">
        <w:rPr>
          <w:rFonts w:ascii="Century Schoolbook" w:hAnsi="Century Schoolbook"/>
          <w:lang w:val="en-US"/>
        </w:rPr>
        <w:t xml:space="preserve">. Thinking </w:t>
      </w:r>
      <w:r w:rsidR="00B741F9" w:rsidRPr="00C162C0">
        <w:rPr>
          <w:rFonts w:ascii="Century Schoolbook" w:hAnsi="Century Schoolbook"/>
          <w:lang w:val="en-US"/>
        </w:rPr>
        <w:t xml:space="preserve">needs to </w:t>
      </w:r>
      <w:r w:rsidR="00C54EF9" w:rsidRPr="00C162C0">
        <w:rPr>
          <w:rFonts w:ascii="Century Schoolbook" w:hAnsi="Century Schoolbook"/>
          <w:lang w:val="en-US"/>
        </w:rPr>
        <w:t>suspend</w:t>
      </w:r>
      <w:r w:rsidR="00B741F9" w:rsidRPr="00C162C0">
        <w:rPr>
          <w:rFonts w:ascii="Century Schoolbook" w:hAnsi="Century Schoolbook"/>
          <w:lang w:val="en-US"/>
        </w:rPr>
        <w:t xml:space="preserve"> the current state of affairs and </w:t>
      </w:r>
      <w:r w:rsidR="00C54EF9" w:rsidRPr="00C162C0">
        <w:rPr>
          <w:rFonts w:ascii="Century Schoolbook" w:hAnsi="Century Schoolbook"/>
          <w:lang w:val="en-US"/>
        </w:rPr>
        <w:t>is needed to</w:t>
      </w:r>
      <w:r w:rsidR="00B741F9" w:rsidRPr="00C162C0">
        <w:rPr>
          <w:rFonts w:ascii="Century Schoolbook" w:hAnsi="Century Schoolbook"/>
          <w:lang w:val="en-US"/>
        </w:rPr>
        <w:t xml:space="preserve"> create open spaces where </w:t>
      </w:r>
      <w:r w:rsidR="00862DFB" w:rsidRPr="00C162C0">
        <w:rPr>
          <w:rFonts w:ascii="Century Schoolbook" w:hAnsi="Century Schoolbook"/>
          <w:lang w:val="en-US"/>
        </w:rPr>
        <w:t xml:space="preserve">general </w:t>
      </w:r>
      <w:r w:rsidR="00B741F9" w:rsidRPr="00C162C0">
        <w:rPr>
          <w:rFonts w:ascii="Century Schoolbook" w:hAnsi="Century Schoolbook"/>
          <w:lang w:val="en-US"/>
        </w:rPr>
        <w:t xml:space="preserve">laws have no saying and no values, consequences or meanings are set in stone. Exactly through its destructive </w:t>
      </w:r>
      <w:r w:rsidR="00FA07F4" w:rsidRPr="00C162C0">
        <w:rPr>
          <w:rFonts w:ascii="Century Schoolbook" w:hAnsi="Century Schoolbook"/>
          <w:lang w:val="en-US"/>
        </w:rPr>
        <w:t xml:space="preserve">and </w:t>
      </w:r>
      <w:r w:rsidR="00324D32" w:rsidRPr="00C162C0">
        <w:rPr>
          <w:rFonts w:ascii="Century Schoolbook" w:hAnsi="Century Schoolbook"/>
          <w:lang w:val="en-US"/>
        </w:rPr>
        <w:t xml:space="preserve">as such </w:t>
      </w:r>
      <w:r w:rsidR="00FA07F4" w:rsidRPr="00C162C0">
        <w:rPr>
          <w:rFonts w:ascii="Century Schoolbook" w:hAnsi="Century Schoolbook"/>
          <w:lang w:val="en-US"/>
        </w:rPr>
        <w:t xml:space="preserve">ultimately </w:t>
      </w:r>
      <w:r w:rsidR="008E23EE" w:rsidRPr="00C162C0">
        <w:rPr>
          <w:rFonts w:ascii="Century Schoolbook" w:hAnsi="Century Schoolbook"/>
          <w:lang w:val="en-US"/>
        </w:rPr>
        <w:t>liberating</w:t>
      </w:r>
      <w:r w:rsidR="00B741F9" w:rsidRPr="00C162C0">
        <w:rPr>
          <w:rFonts w:ascii="Century Schoolbook" w:hAnsi="Century Schoolbook"/>
          <w:lang w:val="en-US"/>
        </w:rPr>
        <w:t xml:space="preserve">character, thinking opens the way for </w:t>
      </w:r>
      <w:r w:rsidR="00EF76E1" w:rsidRPr="00C162C0">
        <w:rPr>
          <w:rFonts w:ascii="Century Schoolbook" w:hAnsi="Century Schoolbook"/>
          <w:lang w:val="en-US"/>
        </w:rPr>
        <w:t>real particular</w:t>
      </w:r>
      <w:r w:rsidR="00B741F9" w:rsidRPr="00C162C0">
        <w:rPr>
          <w:rFonts w:ascii="Century Schoolbook" w:hAnsi="Century Schoolbook"/>
          <w:lang w:val="en-US"/>
        </w:rPr>
        <w:t xml:space="preserve"> judgment</w:t>
      </w:r>
      <w:r w:rsidR="00C4496D" w:rsidRPr="00C162C0">
        <w:rPr>
          <w:rFonts w:ascii="Century Schoolbook" w:hAnsi="Century Schoolbook"/>
          <w:lang w:val="en-US"/>
        </w:rPr>
        <w:t>. By</w:t>
      </w:r>
      <w:r w:rsidR="006748D0" w:rsidRPr="00C162C0">
        <w:rPr>
          <w:rFonts w:ascii="Century Schoolbook" w:hAnsi="Century Schoolbook"/>
          <w:lang w:val="en-US"/>
        </w:rPr>
        <w:t xml:space="preserve"> breaking up all stability</w:t>
      </w:r>
      <w:r w:rsidR="00C4496D" w:rsidRPr="00C162C0">
        <w:rPr>
          <w:rFonts w:ascii="Century Schoolbook" w:hAnsi="Century Schoolbook"/>
          <w:lang w:val="en-US"/>
        </w:rPr>
        <w:t xml:space="preserve"> and habit</w:t>
      </w:r>
      <w:r w:rsidR="008031C8" w:rsidRPr="00C162C0">
        <w:rPr>
          <w:rFonts w:ascii="Century Schoolbook" w:hAnsi="Century Schoolbook"/>
          <w:lang w:val="en-US"/>
        </w:rPr>
        <w:t>,</w:t>
      </w:r>
      <w:r w:rsidR="006748D0" w:rsidRPr="00C162C0">
        <w:rPr>
          <w:rFonts w:ascii="Century Schoolbook" w:hAnsi="Century Schoolbook"/>
          <w:lang w:val="en-US"/>
        </w:rPr>
        <w:t xml:space="preserve"> it enables us</w:t>
      </w:r>
      <w:r w:rsidR="00862DFB" w:rsidRPr="00C162C0">
        <w:rPr>
          <w:rFonts w:ascii="Century Schoolbook" w:hAnsi="Century Schoolbook"/>
          <w:lang w:val="en-US"/>
        </w:rPr>
        <w:t xml:space="preserve"> to </w:t>
      </w:r>
      <w:r w:rsidR="00B047E9" w:rsidRPr="00C162C0">
        <w:rPr>
          <w:rFonts w:ascii="Century Schoolbook" w:hAnsi="Century Schoolbook"/>
          <w:lang w:val="en-US"/>
        </w:rPr>
        <w:t xml:space="preserve">truly </w:t>
      </w:r>
      <w:r w:rsidR="00B741F9" w:rsidRPr="00C162C0">
        <w:rPr>
          <w:rFonts w:ascii="Century Schoolbook" w:hAnsi="Century Schoolbook"/>
          <w:lang w:val="en-US"/>
        </w:rPr>
        <w:t xml:space="preserve">evaluate </w:t>
      </w:r>
      <w:r w:rsidR="00B741F9" w:rsidRPr="00C162C0">
        <w:rPr>
          <w:rFonts w:ascii="Century Schoolbook" w:hAnsi="Century Schoolbook"/>
          <w:lang w:val="en-US"/>
        </w:rPr>
        <w:lastRenderedPageBreak/>
        <w:t xml:space="preserve">concrete </w:t>
      </w:r>
      <w:r w:rsidR="005174CD" w:rsidRPr="00C162C0">
        <w:rPr>
          <w:rFonts w:ascii="Century Schoolbook" w:hAnsi="Century Schoolbook"/>
          <w:lang w:val="en-US"/>
        </w:rPr>
        <w:t>singularities</w:t>
      </w:r>
      <w:r w:rsidR="00085228" w:rsidRPr="00C162C0">
        <w:rPr>
          <w:rFonts w:ascii="Century Schoolbook" w:hAnsi="Century Schoolbook"/>
          <w:lang w:val="en-US"/>
        </w:rPr>
        <w:t xml:space="preserve"> and</w:t>
      </w:r>
      <w:r w:rsidR="00B741F9" w:rsidRPr="00C162C0">
        <w:rPr>
          <w:rFonts w:ascii="Century Schoolbook" w:hAnsi="Century Schoolbook"/>
          <w:lang w:val="en-US"/>
        </w:rPr>
        <w:t xml:space="preserve"> actual situations</w:t>
      </w:r>
      <w:r w:rsidR="00C152F6" w:rsidRPr="00C162C0">
        <w:rPr>
          <w:rFonts w:ascii="Century Schoolbook" w:hAnsi="Century Schoolbook"/>
          <w:lang w:val="en-US"/>
        </w:rPr>
        <w:t>through</w:t>
      </w:r>
      <w:r w:rsidR="00B047E9" w:rsidRPr="00C162C0">
        <w:rPr>
          <w:rFonts w:ascii="Century Schoolbook" w:hAnsi="Century Schoolbook"/>
          <w:lang w:val="en-US"/>
        </w:rPr>
        <w:t xml:space="preserve"> our autonomous moral judgment</w:t>
      </w:r>
      <w:r w:rsidR="00BB1C8A" w:rsidRPr="00C162C0">
        <w:rPr>
          <w:rFonts w:ascii="Century Schoolbook" w:hAnsi="Century Schoolbook"/>
          <w:lang w:val="en-US"/>
        </w:rPr>
        <w:t>,</w:t>
      </w:r>
      <w:r w:rsidR="006748D0" w:rsidRPr="00C162C0">
        <w:rPr>
          <w:rFonts w:ascii="Century Schoolbook" w:hAnsi="Century Schoolbook"/>
          <w:lang w:val="en-US"/>
        </w:rPr>
        <w:t xml:space="preserve"> without being bound to rules or </w:t>
      </w:r>
      <w:commentRangeStart w:id="46"/>
      <w:r w:rsidR="00C4496D" w:rsidRPr="00C162C0">
        <w:rPr>
          <w:rFonts w:ascii="Century Schoolbook" w:hAnsi="Century Schoolbook"/>
          <w:lang w:val="en-US"/>
        </w:rPr>
        <w:t>customs</w:t>
      </w:r>
      <w:commentRangeEnd w:id="46"/>
      <w:r w:rsidR="00CE5E0D">
        <w:rPr>
          <w:rStyle w:val="CommentReference"/>
        </w:rPr>
        <w:commentReference w:id="46"/>
      </w:r>
      <w:r w:rsidR="006748D0" w:rsidRPr="00C162C0">
        <w:rPr>
          <w:rFonts w:ascii="Century Schoolbook" w:hAnsi="Century Schoolbook"/>
          <w:lang w:val="en-US"/>
        </w:rPr>
        <w:t xml:space="preserve">. </w:t>
      </w:r>
    </w:p>
    <w:p w:rsidR="00707CCA" w:rsidRPr="00C162C0" w:rsidRDefault="00765DAB"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As such, the first importance of judgment lies in the general capacity to </w:t>
      </w:r>
      <w:r w:rsidR="00B8746F" w:rsidRPr="00C162C0">
        <w:rPr>
          <w:rFonts w:ascii="Century Schoolbook" w:hAnsi="Century Schoolbook"/>
          <w:lang w:val="en-US"/>
        </w:rPr>
        <w:t xml:space="preserve">individually </w:t>
      </w:r>
      <w:r w:rsidRPr="00C162C0">
        <w:rPr>
          <w:rFonts w:ascii="Century Schoolbook" w:hAnsi="Century Schoolbook"/>
          <w:lang w:val="en-US"/>
        </w:rPr>
        <w:t xml:space="preserve">evaluate </w:t>
      </w:r>
      <w:r w:rsidR="00B8746F" w:rsidRPr="00C162C0">
        <w:rPr>
          <w:rFonts w:ascii="Century Schoolbook" w:hAnsi="Century Schoolbook"/>
          <w:lang w:val="en-US"/>
        </w:rPr>
        <w:t>the concrete situation in which one finds oneself. With Arendt’s work in mind this of course first and for all relates to judging one’s political situation and the conditions of the world in which one lives</w:t>
      </w:r>
      <w:r w:rsidR="0056384C" w:rsidRPr="00C162C0">
        <w:rPr>
          <w:rFonts w:ascii="Century Schoolbook" w:hAnsi="Century Schoolbook"/>
          <w:lang w:val="en-US"/>
        </w:rPr>
        <w:t>. Yet t</w:t>
      </w:r>
      <w:r w:rsidR="00B8746F" w:rsidRPr="00C162C0">
        <w:rPr>
          <w:rFonts w:ascii="Century Schoolbook" w:hAnsi="Century Schoolbook"/>
          <w:lang w:val="en-US"/>
        </w:rPr>
        <w:t xml:space="preserve">he formulations Arendt uses in </w:t>
      </w:r>
      <w:r w:rsidR="00294754">
        <w:rPr>
          <w:rFonts w:ascii="Century Schoolbook" w:hAnsi="Century Schoolbook"/>
          <w:lang w:val="en-US"/>
        </w:rPr>
        <w:t>her</w:t>
      </w:r>
      <w:r w:rsidR="00B8746F" w:rsidRPr="00C162C0">
        <w:rPr>
          <w:rFonts w:ascii="Century Schoolbook" w:hAnsi="Century Schoolbook"/>
          <w:lang w:val="en-US"/>
        </w:rPr>
        <w:t xml:space="preserve"> later works also allow the principle to apply on a more personal level</w:t>
      </w:r>
      <w:r w:rsidR="0056384C" w:rsidRPr="00C162C0">
        <w:rPr>
          <w:rFonts w:ascii="Century Schoolbook" w:hAnsi="Century Schoolbook"/>
          <w:lang w:val="en-US"/>
        </w:rPr>
        <w:t xml:space="preserve">. Through thought and judgment, one always has a say </w:t>
      </w:r>
      <w:r w:rsidR="00C52D15">
        <w:rPr>
          <w:rFonts w:ascii="Century Schoolbook" w:hAnsi="Century Schoolbook"/>
          <w:lang w:val="en-US"/>
        </w:rPr>
        <w:t>over</w:t>
      </w:r>
      <w:r w:rsidR="0056384C" w:rsidRPr="00C162C0">
        <w:rPr>
          <w:rFonts w:ascii="Century Schoolbook" w:hAnsi="Century Schoolbook"/>
          <w:lang w:val="en-US"/>
        </w:rPr>
        <w:t xml:space="preserve"> one’s own life through refraining from well-known principles and evaluating an action in life on its own merits</w:t>
      </w:r>
      <w:r w:rsidR="00B8746F" w:rsidRPr="00C162C0">
        <w:rPr>
          <w:rFonts w:ascii="Century Schoolbook" w:hAnsi="Century Schoolbook"/>
          <w:lang w:val="en-US"/>
        </w:rPr>
        <w:t xml:space="preserve">. </w:t>
      </w:r>
      <w:r w:rsidR="00A35E0C" w:rsidRPr="00C162C0">
        <w:rPr>
          <w:rFonts w:ascii="Century Schoolbook" w:hAnsi="Century Schoolbook"/>
          <w:lang w:val="en-US"/>
        </w:rPr>
        <w:t xml:space="preserve">Although a first impression of the importance of these capacities has shown itself here, </w:t>
      </w:r>
      <w:r w:rsidR="00184229" w:rsidRPr="00C162C0">
        <w:rPr>
          <w:rFonts w:ascii="Century Schoolbook" w:hAnsi="Century Schoolbook"/>
          <w:lang w:val="en-US"/>
        </w:rPr>
        <w:t xml:space="preserve">Arendt </w:t>
      </w:r>
      <w:r w:rsidR="00A35E0C" w:rsidRPr="00C162C0">
        <w:rPr>
          <w:rFonts w:ascii="Century Schoolbook" w:hAnsi="Century Schoolbook"/>
          <w:lang w:val="en-US"/>
        </w:rPr>
        <w:t xml:space="preserve">does </w:t>
      </w:r>
      <w:r w:rsidR="00184229" w:rsidRPr="00C162C0">
        <w:rPr>
          <w:rFonts w:ascii="Century Schoolbook" w:hAnsi="Century Schoolbook"/>
          <w:lang w:val="en-US"/>
        </w:rPr>
        <w:t xml:space="preserve">acknowledge that it is impossible to always </w:t>
      </w:r>
      <w:r w:rsidR="00591225" w:rsidRPr="00C162C0">
        <w:rPr>
          <w:rFonts w:ascii="Century Schoolbook" w:hAnsi="Century Schoolbook"/>
          <w:lang w:val="en-US"/>
        </w:rPr>
        <w:t xml:space="preserve">act </w:t>
      </w:r>
      <w:r w:rsidR="00C14782" w:rsidRPr="00C162C0">
        <w:rPr>
          <w:rFonts w:ascii="Century Schoolbook" w:hAnsi="Century Schoolbook"/>
          <w:lang w:val="en-US"/>
        </w:rPr>
        <w:t>in this way</w:t>
      </w:r>
      <w:r w:rsidR="00B309C3" w:rsidRPr="00C162C0">
        <w:rPr>
          <w:rFonts w:ascii="Century Schoolbook" w:hAnsi="Century Schoolbook"/>
          <w:lang w:val="en-US"/>
        </w:rPr>
        <w:t>. A</w:t>
      </w:r>
      <w:r w:rsidR="00184229" w:rsidRPr="00C162C0">
        <w:rPr>
          <w:rFonts w:ascii="Century Schoolbook" w:hAnsi="Century Schoolbook"/>
          <w:lang w:val="en-US"/>
        </w:rPr>
        <w:t>fter all, we engage in the world t</w:t>
      </w:r>
      <w:r w:rsidR="00B309C3" w:rsidRPr="00C162C0">
        <w:rPr>
          <w:rFonts w:ascii="Century Schoolbook" w:hAnsi="Century Schoolbook"/>
          <w:lang w:val="en-US"/>
        </w:rPr>
        <w:t>hrough actions and deeds; i</w:t>
      </w:r>
      <w:r w:rsidR="00184229" w:rsidRPr="00C162C0">
        <w:rPr>
          <w:rFonts w:ascii="Century Schoolbook" w:hAnsi="Century Schoolbook"/>
          <w:lang w:val="en-US"/>
        </w:rPr>
        <w:t xml:space="preserve">t would not be desirable to constantly refrain from this in order to think. But it is important to remember that we always </w:t>
      </w:r>
      <w:r w:rsidR="00184229" w:rsidRPr="00C162C0">
        <w:rPr>
          <w:rFonts w:ascii="Century Schoolbook" w:hAnsi="Century Schoolbook"/>
          <w:i/>
          <w:lang w:val="en-US"/>
        </w:rPr>
        <w:t xml:space="preserve">can </w:t>
      </w:r>
      <w:r w:rsidR="00184229" w:rsidRPr="00C162C0">
        <w:rPr>
          <w:rFonts w:ascii="Century Schoolbook" w:hAnsi="Century Schoolbook"/>
          <w:lang w:val="en-US"/>
        </w:rPr>
        <w:t>refrain from everything that seems normal, logical and meaningful to us</w:t>
      </w:r>
      <w:r w:rsidR="00133B5E" w:rsidRPr="00C162C0">
        <w:rPr>
          <w:rFonts w:ascii="Century Schoolbook" w:hAnsi="Century Schoolbook"/>
          <w:lang w:val="en-US"/>
        </w:rPr>
        <w:t xml:space="preserve">. </w:t>
      </w:r>
      <w:r w:rsidR="00B309C3" w:rsidRPr="00C162C0">
        <w:rPr>
          <w:rFonts w:ascii="Century Schoolbook" w:hAnsi="Century Schoolbook"/>
          <w:lang w:val="en-US"/>
        </w:rPr>
        <w:t>This is e</w:t>
      </w:r>
      <w:r w:rsidR="00D267D8" w:rsidRPr="00C162C0">
        <w:rPr>
          <w:rFonts w:ascii="Century Schoolbook" w:hAnsi="Century Schoolbook"/>
          <w:lang w:val="en-US"/>
        </w:rPr>
        <w:t>specially important in times of</w:t>
      </w:r>
      <w:ins w:id="47" w:author="mitchell" w:date="2021-03-12T10:20:00Z">
        <w:r w:rsidR="004F79D4">
          <w:rPr>
            <w:rFonts w:ascii="Century Schoolbook" w:hAnsi="Century Schoolbook"/>
            <w:lang w:val="en-US"/>
          </w:rPr>
          <w:t xml:space="preserve"> </w:t>
        </w:r>
      </w:ins>
      <w:del w:id="48" w:author="mitchell" w:date="2021-03-12T10:20:00Z">
        <w:r w:rsidR="00D267D8" w:rsidRPr="00C162C0" w:rsidDel="004F79D4">
          <w:rPr>
            <w:rFonts w:ascii="Century Schoolbook" w:hAnsi="Century Schoolbook"/>
            <w:lang w:val="en-US"/>
          </w:rPr>
          <w:delText>—</w:delText>
        </w:r>
      </w:del>
      <w:r w:rsidR="00B309C3" w:rsidRPr="00C162C0">
        <w:rPr>
          <w:rFonts w:ascii="Century Schoolbook" w:hAnsi="Century Schoolbook"/>
          <w:lang w:val="en-US"/>
        </w:rPr>
        <w:t>political</w:t>
      </w:r>
      <w:ins w:id="49" w:author="mitchell" w:date="2021-03-12T10:20:00Z">
        <w:r w:rsidR="004F79D4">
          <w:rPr>
            <w:rFonts w:ascii="Century Schoolbook" w:hAnsi="Century Schoolbook"/>
            <w:lang w:val="en-US"/>
          </w:rPr>
          <w:t xml:space="preserve"> </w:t>
        </w:r>
      </w:ins>
      <w:del w:id="50" w:author="mitchell" w:date="2021-03-12T10:20:00Z">
        <w:r w:rsidR="00D267D8" w:rsidRPr="00C162C0" w:rsidDel="004F79D4">
          <w:rPr>
            <w:rFonts w:ascii="Century Schoolbook" w:hAnsi="Century Schoolbook"/>
            <w:lang w:val="en-US"/>
          </w:rPr>
          <w:delText>—</w:delText>
        </w:r>
      </w:del>
      <w:r w:rsidR="00B309C3" w:rsidRPr="00C162C0">
        <w:rPr>
          <w:rFonts w:ascii="Century Schoolbook" w:hAnsi="Century Schoolbook"/>
          <w:lang w:val="en-US"/>
        </w:rPr>
        <w:t xml:space="preserve">change or disruption. </w:t>
      </w:r>
      <w:r w:rsidR="00133B5E" w:rsidRPr="00C162C0">
        <w:rPr>
          <w:rFonts w:ascii="Century Schoolbook" w:hAnsi="Century Schoolbook"/>
          <w:lang w:val="en-US"/>
        </w:rPr>
        <w:t>W</w:t>
      </w:r>
      <w:r w:rsidR="00184229" w:rsidRPr="00C162C0">
        <w:rPr>
          <w:rFonts w:ascii="Century Schoolbook" w:hAnsi="Century Schoolbook"/>
          <w:lang w:val="en-US"/>
        </w:rPr>
        <w:t>hen the world seems to change all too easy</w:t>
      </w:r>
      <w:r w:rsidR="00133B5E" w:rsidRPr="00C162C0">
        <w:rPr>
          <w:rFonts w:ascii="Century Schoolbook" w:hAnsi="Century Schoolbook"/>
          <w:lang w:val="en-US"/>
        </w:rPr>
        <w:t xml:space="preserve"> or all too slow</w:t>
      </w:r>
      <w:r w:rsidR="00184229" w:rsidRPr="00C162C0">
        <w:rPr>
          <w:rFonts w:ascii="Century Schoolbook" w:hAnsi="Century Schoolbook"/>
          <w:lang w:val="en-US"/>
        </w:rPr>
        <w:t>, we are always able to withdraw from it</w:t>
      </w:r>
      <w:r w:rsidR="00C54EF9" w:rsidRPr="00C162C0">
        <w:rPr>
          <w:rFonts w:ascii="Century Schoolbook" w:hAnsi="Century Schoolbook"/>
          <w:lang w:val="en-US"/>
        </w:rPr>
        <w:t xml:space="preserve">. A reasonable person can always </w:t>
      </w:r>
      <w:r w:rsidR="00184229" w:rsidRPr="00C162C0">
        <w:rPr>
          <w:rFonts w:ascii="Century Schoolbook" w:hAnsi="Century Schoolbook"/>
          <w:lang w:val="en-US"/>
        </w:rPr>
        <w:t xml:space="preserve">reconsider whether what seems right when seen in the totality of reality, actually </w:t>
      </w:r>
      <w:r w:rsidR="00184229" w:rsidRPr="00C162C0">
        <w:rPr>
          <w:rFonts w:ascii="Century Schoolbook" w:hAnsi="Century Schoolbook"/>
          <w:i/>
          <w:lang w:val="en-US"/>
        </w:rPr>
        <w:t xml:space="preserve">is </w:t>
      </w:r>
      <w:r w:rsidR="00184229" w:rsidRPr="00C162C0">
        <w:rPr>
          <w:rFonts w:ascii="Century Schoolbook" w:hAnsi="Century Schoolbook"/>
          <w:lang w:val="en-US"/>
        </w:rPr>
        <w:t>right too when we judge it on its own particular merits</w:t>
      </w:r>
      <w:r w:rsidR="0074634B">
        <w:rPr>
          <w:rFonts w:ascii="Century Schoolbook" w:hAnsi="Century Schoolbook"/>
          <w:lang w:val="en-US"/>
        </w:rPr>
        <w:t xml:space="preserve"> (ibid.)</w:t>
      </w:r>
      <w:r w:rsidR="00C33BEC" w:rsidRPr="00C162C0">
        <w:rPr>
          <w:rFonts w:ascii="Century Schoolbook" w:hAnsi="Century Schoolbook"/>
          <w:lang w:val="en-US"/>
        </w:rPr>
        <w:t>.</w:t>
      </w:r>
    </w:p>
    <w:p w:rsidR="0054158E" w:rsidRPr="00C162C0" w:rsidRDefault="0054158E" w:rsidP="00601A5E">
      <w:pPr>
        <w:pStyle w:val="Heading3"/>
        <w:spacing w:before="0" w:line="276" w:lineRule="auto"/>
        <w:jc w:val="both"/>
        <w:rPr>
          <w:rFonts w:ascii="Century Schoolbook" w:hAnsi="Century Schoolbook"/>
          <w:lang w:val="en-US"/>
        </w:rPr>
      </w:pPr>
    </w:p>
    <w:p w:rsidR="00DC43C0" w:rsidRPr="00C162C0" w:rsidRDefault="008C6E98" w:rsidP="00687AD3">
      <w:pPr>
        <w:pStyle w:val="Heading3"/>
        <w:spacing w:before="0" w:line="276" w:lineRule="auto"/>
        <w:rPr>
          <w:rFonts w:ascii="Century Schoolbook" w:hAnsi="Century Schoolbook"/>
          <w:sz w:val="24"/>
          <w:lang w:val="en-US"/>
        </w:rPr>
      </w:pPr>
      <w:r w:rsidRPr="00C162C0">
        <w:rPr>
          <w:rFonts w:ascii="Century Schoolbook" w:hAnsi="Century Schoolbook"/>
          <w:sz w:val="24"/>
          <w:lang w:val="en-US"/>
        </w:rPr>
        <w:t>3</w:t>
      </w:r>
      <w:r w:rsidR="00CA439A" w:rsidRPr="00C162C0">
        <w:rPr>
          <w:rFonts w:ascii="Century Schoolbook" w:hAnsi="Century Schoolbook"/>
          <w:sz w:val="24"/>
          <w:lang w:val="en-US"/>
        </w:rPr>
        <w:t>.2</w:t>
      </w:r>
      <w:r w:rsidRPr="00C162C0">
        <w:rPr>
          <w:rFonts w:ascii="Century Schoolbook" w:hAnsi="Century Schoolbook"/>
          <w:sz w:val="24"/>
          <w:lang w:val="en-US"/>
        </w:rPr>
        <w:t>Morality through D</w:t>
      </w:r>
      <w:r w:rsidR="00496B2B" w:rsidRPr="00C162C0">
        <w:rPr>
          <w:rFonts w:ascii="Century Schoolbook" w:hAnsi="Century Schoolbook"/>
          <w:sz w:val="24"/>
          <w:lang w:val="en-US"/>
        </w:rPr>
        <w:t>iversity</w:t>
      </w:r>
    </w:p>
    <w:p w:rsidR="00027FD5" w:rsidRPr="00C162C0" w:rsidRDefault="00027FD5" w:rsidP="00601A5E">
      <w:pPr>
        <w:spacing w:line="276" w:lineRule="auto"/>
        <w:rPr>
          <w:rFonts w:ascii="Century Schoolbook" w:hAnsi="Century Schoolbook"/>
          <w:lang w:val="en-US"/>
        </w:rPr>
      </w:pPr>
    </w:p>
    <w:p w:rsidR="00013DBE" w:rsidRPr="00C162C0" w:rsidRDefault="00013DBE" w:rsidP="00601A5E">
      <w:pPr>
        <w:spacing w:line="276" w:lineRule="auto"/>
        <w:jc w:val="both"/>
        <w:rPr>
          <w:rFonts w:ascii="Century Schoolbook" w:hAnsi="Century Schoolbook"/>
          <w:lang w:val="en-US"/>
        </w:rPr>
      </w:pPr>
      <w:r w:rsidRPr="00C162C0">
        <w:rPr>
          <w:rFonts w:ascii="Century Schoolbook" w:hAnsi="Century Schoolbook"/>
          <w:lang w:val="en-US"/>
        </w:rPr>
        <w:t>Both the capacity of thinking and that of judging are universal human capacities</w:t>
      </w:r>
      <w:r w:rsidR="00E13E4E" w:rsidRPr="00C162C0">
        <w:rPr>
          <w:rFonts w:ascii="Century Schoolbook" w:hAnsi="Century Schoolbook"/>
          <w:lang w:val="en-US"/>
        </w:rPr>
        <w:t xml:space="preserve">. Together they </w:t>
      </w:r>
      <w:r w:rsidRPr="00C162C0">
        <w:rPr>
          <w:rFonts w:ascii="Century Schoolbook" w:hAnsi="Century Schoolbook"/>
          <w:lang w:val="en-US"/>
        </w:rPr>
        <w:t xml:space="preserve">enable humans to critically reflect on and evaluate particular deeds, decisions and actions at incidental moments of political significance. </w:t>
      </w:r>
      <w:r w:rsidR="00812BB8" w:rsidRPr="00C162C0">
        <w:rPr>
          <w:rFonts w:ascii="Century Schoolbook" w:hAnsi="Century Schoolbook"/>
          <w:lang w:val="en-US"/>
        </w:rPr>
        <w:t xml:space="preserve">While in thinking a person refrains and reflects, the judgment is the actual moment of personal evaluation. Seen as such, </w:t>
      </w:r>
      <w:r w:rsidR="00E13E4E" w:rsidRPr="00C162C0">
        <w:rPr>
          <w:rFonts w:ascii="Century Schoolbook" w:hAnsi="Century Schoolbook"/>
          <w:lang w:val="en-US"/>
        </w:rPr>
        <w:t xml:space="preserve">judging is not just something that </w:t>
      </w:r>
      <w:r w:rsidR="00E341A1" w:rsidRPr="00C162C0">
        <w:rPr>
          <w:rFonts w:ascii="Century Schoolbook" w:hAnsi="Century Schoolbook"/>
          <w:lang w:val="en-US"/>
        </w:rPr>
        <w:t xml:space="preserve">only </w:t>
      </w:r>
      <w:r w:rsidR="00E13E4E" w:rsidRPr="00C162C0">
        <w:rPr>
          <w:rFonts w:ascii="Century Schoolbook" w:hAnsi="Century Schoolbook"/>
          <w:lang w:val="en-US"/>
        </w:rPr>
        <w:t xml:space="preserve">takes place </w:t>
      </w:r>
      <w:r w:rsidRPr="00C162C0">
        <w:rPr>
          <w:rFonts w:ascii="Century Schoolbook" w:hAnsi="Century Schoolbook"/>
          <w:lang w:val="en-US"/>
        </w:rPr>
        <w:t>in moments of crisis and emergency</w:t>
      </w:r>
      <w:r w:rsidR="00E341A1" w:rsidRPr="00C162C0">
        <w:rPr>
          <w:rFonts w:ascii="Century Schoolbook" w:hAnsi="Century Schoolbook"/>
          <w:lang w:val="en-US"/>
        </w:rPr>
        <w:t xml:space="preserve"> but </w:t>
      </w:r>
      <w:r w:rsidR="00E13E4E" w:rsidRPr="00C162C0">
        <w:rPr>
          <w:rFonts w:ascii="Century Schoolbook" w:hAnsi="Century Schoolbook"/>
          <w:lang w:val="en-US"/>
        </w:rPr>
        <w:t>it</w:t>
      </w:r>
      <w:r w:rsidR="00E341A1" w:rsidRPr="00C162C0">
        <w:rPr>
          <w:rFonts w:ascii="Century Schoolbook" w:hAnsi="Century Schoolbook"/>
          <w:lang w:val="en-US"/>
        </w:rPr>
        <w:t xml:space="preserve">also </w:t>
      </w:r>
      <w:r w:rsidRPr="00C162C0">
        <w:rPr>
          <w:rFonts w:ascii="Century Schoolbook" w:hAnsi="Century Schoolbook"/>
          <w:lang w:val="en-US"/>
        </w:rPr>
        <w:t>represents a certain critical stance in one’s active</w:t>
      </w:r>
      <w:r w:rsidR="003A189B" w:rsidRPr="00C162C0">
        <w:rPr>
          <w:rFonts w:ascii="Century Schoolbook" w:hAnsi="Century Schoolbook"/>
          <w:lang w:val="en-US"/>
        </w:rPr>
        <w:t>, public</w:t>
      </w:r>
      <w:r w:rsidR="00396922" w:rsidRPr="00C162C0">
        <w:rPr>
          <w:rFonts w:ascii="Century Schoolbook" w:hAnsi="Century Schoolbook"/>
          <w:lang w:val="en-US"/>
        </w:rPr>
        <w:t xml:space="preserve"> life. </w:t>
      </w:r>
    </w:p>
    <w:p w:rsidR="001E161F" w:rsidRPr="00C162C0" w:rsidRDefault="00C74EE3" w:rsidP="00601A5E">
      <w:pPr>
        <w:spacing w:line="276" w:lineRule="auto"/>
        <w:ind w:firstLine="360"/>
        <w:jc w:val="both"/>
        <w:rPr>
          <w:rFonts w:ascii="Century Schoolbook" w:hAnsi="Century Schoolbook"/>
          <w:lang w:val="en-US"/>
        </w:rPr>
      </w:pPr>
      <w:r w:rsidRPr="00C162C0">
        <w:rPr>
          <w:rFonts w:ascii="Century Schoolbook" w:hAnsi="Century Schoolbook"/>
          <w:lang w:val="en-US"/>
        </w:rPr>
        <w:t xml:space="preserve">The link to morality that occurs in the act of judging can easily be misunderstood. </w:t>
      </w:r>
      <w:del w:id="51" w:author="mitchell" w:date="2021-03-12T10:21:00Z">
        <w:r w:rsidRPr="00C162C0" w:rsidDel="004F79D4">
          <w:rPr>
            <w:rFonts w:ascii="Century Schoolbook" w:hAnsi="Century Schoolbook"/>
            <w:lang w:val="en-US"/>
          </w:rPr>
          <w:delText xml:space="preserve">The </w:delText>
        </w:r>
      </w:del>
      <w:r w:rsidRPr="00C162C0">
        <w:rPr>
          <w:rFonts w:ascii="Century Schoolbook" w:hAnsi="Century Schoolbook"/>
          <w:lang w:val="en-US"/>
        </w:rPr>
        <w:t xml:space="preserve">autonomous moral judgment </w:t>
      </w:r>
      <w:del w:id="52" w:author="mitchell" w:date="2021-03-12T10:21:00Z">
        <w:r w:rsidRPr="00C162C0" w:rsidDel="004F79D4">
          <w:rPr>
            <w:rFonts w:ascii="Century Schoolbook" w:hAnsi="Century Schoolbook"/>
            <w:lang w:val="en-US"/>
          </w:rPr>
          <w:delText xml:space="preserve">that was mentioned above </w:delText>
        </w:r>
      </w:del>
      <w:r w:rsidRPr="00C162C0">
        <w:rPr>
          <w:rFonts w:ascii="Century Schoolbook" w:hAnsi="Century Schoolbook"/>
          <w:lang w:val="en-US"/>
        </w:rPr>
        <w:t xml:space="preserve">brings along the connotation of an inner ‘knowledge’ of what is right or wrong. </w:t>
      </w:r>
      <w:r w:rsidR="00F31252" w:rsidRPr="00C162C0">
        <w:rPr>
          <w:rFonts w:ascii="Century Schoolbook" w:hAnsi="Century Schoolbook"/>
          <w:lang w:val="en-US"/>
        </w:rPr>
        <w:t xml:space="preserve">But </w:t>
      </w:r>
      <w:del w:id="53" w:author="mitchell" w:date="2021-03-12T10:21:00Z">
        <w:r w:rsidR="00F31252" w:rsidRPr="00C162C0" w:rsidDel="004F79D4">
          <w:rPr>
            <w:rFonts w:ascii="Century Schoolbook" w:hAnsi="Century Schoolbook"/>
            <w:lang w:val="en-US"/>
          </w:rPr>
          <w:delText>we already know that this is not what Arendt has in mind;</w:delText>
        </w:r>
      </w:del>
      <w:r w:rsidR="00F31252" w:rsidRPr="00C162C0">
        <w:rPr>
          <w:rFonts w:ascii="Century Schoolbook" w:hAnsi="Century Schoolbook"/>
          <w:lang w:val="en-US"/>
        </w:rPr>
        <w:t xml:space="preserve"> such an interpretation would turn </w:t>
      </w:r>
      <w:r w:rsidR="00B65222" w:rsidRPr="00C162C0">
        <w:rPr>
          <w:rFonts w:ascii="Century Schoolbook" w:hAnsi="Century Schoolbook"/>
          <w:lang w:val="en-US"/>
        </w:rPr>
        <w:t>a judgment into a solid decision based on knowledge about an inner moral law, with our c</w:t>
      </w:r>
      <w:r w:rsidR="00F31252" w:rsidRPr="00C162C0">
        <w:rPr>
          <w:rFonts w:ascii="Century Schoolbook" w:hAnsi="Century Schoolbook"/>
          <w:lang w:val="en-US"/>
        </w:rPr>
        <w:t xml:space="preserve">onscience </w:t>
      </w:r>
      <w:r w:rsidR="00B65222" w:rsidRPr="00C162C0">
        <w:rPr>
          <w:rFonts w:ascii="Century Schoolbook" w:hAnsi="Century Schoolbook"/>
          <w:lang w:val="en-US"/>
        </w:rPr>
        <w:t>being</w:t>
      </w:r>
      <w:r w:rsidR="00F31252" w:rsidRPr="00C162C0">
        <w:rPr>
          <w:rFonts w:ascii="Century Schoolbook" w:hAnsi="Century Schoolbook"/>
          <w:lang w:val="en-US"/>
        </w:rPr>
        <w:t xml:space="preserve"> a Kantian source for </w:t>
      </w:r>
      <w:r w:rsidR="00B65222" w:rsidRPr="00C162C0">
        <w:rPr>
          <w:rFonts w:ascii="Century Schoolbook" w:hAnsi="Century Schoolbook"/>
          <w:lang w:val="en-US"/>
        </w:rPr>
        <w:t xml:space="preserve">such </w:t>
      </w:r>
      <w:r w:rsidR="00F31252" w:rsidRPr="00C162C0">
        <w:rPr>
          <w:rFonts w:ascii="Century Schoolbook" w:hAnsi="Century Schoolbook"/>
          <w:lang w:val="en-US"/>
        </w:rPr>
        <w:t>knowledge</w:t>
      </w:r>
      <w:r w:rsidRPr="00C162C0">
        <w:rPr>
          <w:rFonts w:ascii="Century Schoolbook" w:hAnsi="Century Schoolbook"/>
          <w:lang w:val="en-US"/>
        </w:rPr>
        <w:t xml:space="preserve">. </w:t>
      </w:r>
      <w:r w:rsidR="0068718D" w:rsidRPr="00C162C0">
        <w:rPr>
          <w:rFonts w:ascii="Century Schoolbook" w:hAnsi="Century Schoolbook"/>
          <w:lang w:val="en-US"/>
        </w:rPr>
        <w:t xml:space="preserve">To understand </w:t>
      </w:r>
      <w:r w:rsidR="005A769A" w:rsidRPr="00C162C0">
        <w:rPr>
          <w:rFonts w:ascii="Century Schoolbook" w:hAnsi="Century Schoolbook"/>
          <w:lang w:val="en-US"/>
        </w:rPr>
        <w:t>how o</w:t>
      </w:r>
      <w:r w:rsidR="008D4D43" w:rsidRPr="00C162C0">
        <w:rPr>
          <w:rFonts w:ascii="Century Schoolbook" w:hAnsi="Century Schoolbook"/>
          <w:lang w:val="en-US"/>
        </w:rPr>
        <w:t>u</w:t>
      </w:r>
      <w:r w:rsidR="005A769A" w:rsidRPr="00C162C0">
        <w:rPr>
          <w:rFonts w:ascii="Century Schoolbook" w:hAnsi="Century Schoolbook"/>
          <w:lang w:val="en-US"/>
        </w:rPr>
        <w:t>r conscience can function as a disturb</w:t>
      </w:r>
      <w:r w:rsidR="00B66B5C" w:rsidRPr="00C162C0">
        <w:rPr>
          <w:rFonts w:ascii="Century Schoolbook" w:hAnsi="Century Schoolbook"/>
          <w:lang w:val="en-US"/>
        </w:rPr>
        <w:t>ance</w:t>
      </w:r>
      <w:r w:rsidR="005A769A" w:rsidRPr="00C162C0">
        <w:rPr>
          <w:rFonts w:ascii="Century Schoolbook" w:hAnsi="Century Schoolbook"/>
          <w:lang w:val="en-US"/>
        </w:rPr>
        <w:t xml:space="preserve"> rather than as a stable source of moral law, </w:t>
      </w:r>
      <w:r w:rsidR="00970F0F" w:rsidRPr="00C162C0">
        <w:rPr>
          <w:rFonts w:ascii="Century Schoolbook" w:hAnsi="Century Schoolbook"/>
          <w:lang w:val="en-US"/>
        </w:rPr>
        <w:t xml:space="preserve">one has to </w:t>
      </w:r>
      <w:r w:rsidR="008A3573">
        <w:rPr>
          <w:rFonts w:ascii="Century Schoolbook" w:hAnsi="Century Schoolbook"/>
          <w:lang w:val="en-US"/>
        </w:rPr>
        <w:t>keep on</w:t>
      </w:r>
      <w:r w:rsidR="00970F0F" w:rsidRPr="00C162C0">
        <w:rPr>
          <w:rFonts w:ascii="Century Schoolbook" w:hAnsi="Century Schoolbook"/>
          <w:lang w:val="en-US"/>
        </w:rPr>
        <w:t>emphasizing</w:t>
      </w:r>
      <w:r w:rsidR="001E161F" w:rsidRPr="00C162C0">
        <w:rPr>
          <w:rFonts w:ascii="Century Schoolbook" w:hAnsi="Century Schoolbook"/>
          <w:lang w:val="en-US"/>
        </w:rPr>
        <w:t xml:space="preserve"> the importance of the </w:t>
      </w:r>
      <w:r w:rsidR="001E161F" w:rsidRPr="00C162C0">
        <w:rPr>
          <w:rFonts w:ascii="Century Schoolbook" w:hAnsi="Century Schoolbook"/>
          <w:i/>
          <w:lang w:val="en-US"/>
        </w:rPr>
        <w:t>particular</w:t>
      </w:r>
      <w:r w:rsidR="001E161F" w:rsidRPr="00C162C0">
        <w:rPr>
          <w:rFonts w:ascii="Century Schoolbook" w:hAnsi="Century Schoolbook"/>
          <w:lang w:val="en-US"/>
        </w:rPr>
        <w:t xml:space="preserve"> character of the faculty of judgment. </w:t>
      </w:r>
      <w:r w:rsidR="00A60518" w:rsidRPr="00C162C0">
        <w:rPr>
          <w:rFonts w:ascii="Century Schoolbook" w:hAnsi="Century Schoolbook"/>
          <w:lang w:val="en-US"/>
        </w:rPr>
        <w:t>In exploring</w:t>
      </w:r>
      <w:r w:rsidR="003C1ADB" w:rsidRPr="00C162C0">
        <w:rPr>
          <w:rFonts w:ascii="Century Schoolbook" w:hAnsi="Century Schoolbook"/>
          <w:lang w:val="en-US"/>
        </w:rPr>
        <w:t xml:space="preserve"> what is actually going on in judgment, </w:t>
      </w:r>
      <w:r w:rsidR="0077301B" w:rsidRPr="00C162C0">
        <w:rPr>
          <w:rFonts w:ascii="Century Schoolbook" w:hAnsi="Century Schoolbook"/>
          <w:lang w:val="en-US"/>
        </w:rPr>
        <w:t>Arendt</w:t>
      </w:r>
      <w:r w:rsidR="00253DE7" w:rsidRPr="00C162C0">
        <w:rPr>
          <w:rFonts w:ascii="Century Schoolbook" w:hAnsi="Century Schoolbook"/>
          <w:lang w:val="en-US"/>
        </w:rPr>
        <w:t>herself</w:t>
      </w:r>
      <w:r w:rsidR="00505FB9" w:rsidRPr="00C162C0">
        <w:rPr>
          <w:rFonts w:ascii="Century Schoolbook" w:hAnsi="Century Schoolbook"/>
          <w:lang w:val="en-US"/>
        </w:rPr>
        <w:t xml:space="preserve"> does not start with an investigation into knowledge and applications of a solid and universal moral law. </w:t>
      </w:r>
      <w:r w:rsidR="00505FB9" w:rsidRPr="00C162C0">
        <w:rPr>
          <w:rFonts w:ascii="Century Schoolbook" w:hAnsi="Century Schoolbook"/>
          <w:lang w:val="en-US"/>
        </w:rPr>
        <w:lastRenderedPageBreak/>
        <w:t>Instead, she</w:t>
      </w:r>
      <w:r w:rsidR="0077301B" w:rsidRPr="00C162C0">
        <w:rPr>
          <w:rFonts w:ascii="Century Schoolbook" w:hAnsi="Century Schoolbook"/>
          <w:lang w:val="en-US"/>
        </w:rPr>
        <w:t xml:space="preserve">turns to the immediate practice of a judging spectator </w:t>
      </w:r>
      <w:r w:rsidR="00AD0F52" w:rsidRPr="00C162C0">
        <w:rPr>
          <w:rFonts w:ascii="Century Schoolbook" w:hAnsi="Century Schoolbook"/>
          <w:lang w:val="en-US"/>
        </w:rPr>
        <w:t>who</w:t>
      </w:r>
      <w:r w:rsidR="0077301B" w:rsidRPr="00C162C0">
        <w:rPr>
          <w:rFonts w:ascii="Century Schoolbook" w:hAnsi="Century Schoolbook"/>
          <w:lang w:val="en-US"/>
        </w:rPr>
        <w:t xml:space="preserve"> has to deal with distinctive appearances</w:t>
      </w:r>
      <w:r w:rsidR="000661D5" w:rsidRPr="00C162C0">
        <w:rPr>
          <w:rFonts w:ascii="Century Schoolbook" w:hAnsi="Century Schoolbook"/>
          <w:lang w:val="en-US"/>
        </w:rPr>
        <w:t>.</w:t>
      </w:r>
      <w:r w:rsidR="00D44ADF" w:rsidRPr="00C162C0">
        <w:rPr>
          <w:rFonts w:ascii="Century Schoolbook" w:hAnsi="Century Schoolbook"/>
          <w:lang w:val="en-US"/>
        </w:rPr>
        <w:t xml:space="preserve">She finds an </w:t>
      </w:r>
      <w:r w:rsidR="002533F4" w:rsidRPr="00C162C0">
        <w:rPr>
          <w:rFonts w:ascii="Century Schoolbook" w:hAnsi="Century Schoolbook"/>
          <w:lang w:val="en-US"/>
        </w:rPr>
        <w:t>explanation</w:t>
      </w:r>
      <w:r w:rsidR="00D44ADF" w:rsidRPr="00C162C0">
        <w:rPr>
          <w:rFonts w:ascii="Century Schoolbook" w:hAnsi="Century Schoolbook"/>
          <w:lang w:val="en-US"/>
        </w:rPr>
        <w:t xml:space="preserve"> of such a judging practice in </w:t>
      </w:r>
      <w:r w:rsidR="001E161F" w:rsidRPr="00C162C0">
        <w:rPr>
          <w:rFonts w:ascii="Century Schoolbook" w:hAnsi="Century Schoolbook"/>
          <w:lang w:val="en-US"/>
        </w:rPr>
        <w:t xml:space="preserve">in our faculty of </w:t>
      </w:r>
      <w:r w:rsidR="001E161F" w:rsidRPr="00C162C0">
        <w:rPr>
          <w:rFonts w:ascii="Century Schoolbook" w:hAnsi="Century Schoolbook"/>
          <w:i/>
          <w:lang w:val="en-US"/>
        </w:rPr>
        <w:t>aesthetic judgment</w:t>
      </w:r>
      <w:r w:rsidR="00D44ADF" w:rsidRPr="00C162C0">
        <w:rPr>
          <w:rFonts w:ascii="Century Schoolbook" w:hAnsi="Century Schoolbook"/>
          <w:lang w:val="en-US"/>
        </w:rPr>
        <w:t xml:space="preserve">, </w:t>
      </w:r>
      <w:r w:rsidR="006734F1" w:rsidRPr="00C162C0">
        <w:rPr>
          <w:rFonts w:ascii="Century Schoolbook" w:hAnsi="Century Schoolbook"/>
          <w:lang w:val="en-US"/>
        </w:rPr>
        <w:t>described by Kant in his third C</w:t>
      </w:r>
      <w:r w:rsidR="00D44ADF" w:rsidRPr="00C162C0">
        <w:rPr>
          <w:rFonts w:ascii="Century Schoolbook" w:hAnsi="Century Schoolbook"/>
          <w:lang w:val="en-US"/>
        </w:rPr>
        <w:t xml:space="preserve">ritique. </w:t>
      </w:r>
      <w:r w:rsidR="00D826DB" w:rsidRPr="00C162C0">
        <w:rPr>
          <w:rFonts w:ascii="Century Schoolbook" w:hAnsi="Century Schoolbook"/>
          <w:lang w:val="en-US"/>
        </w:rPr>
        <w:t xml:space="preserve">Although this work </w:t>
      </w:r>
      <w:r w:rsidR="00CE06E9" w:rsidRPr="00C162C0">
        <w:rPr>
          <w:rFonts w:ascii="Century Schoolbook" w:hAnsi="Century Schoolbook"/>
          <w:lang w:val="en-US"/>
        </w:rPr>
        <w:t>was</w:t>
      </w:r>
      <w:r w:rsidR="00D826DB" w:rsidRPr="00C162C0">
        <w:rPr>
          <w:rFonts w:ascii="Century Schoolbook" w:hAnsi="Century Schoolbook"/>
          <w:lang w:val="en-US"/>
        </w:rPr>
        <w:t xml:space="preserve"> not intended to deal with moral issues, Arendt nevertheless argues that it is in this actual practice of dealing with particula</w:t>
      </w:r>
      <w:r w:rsidR="0074634B">
        <w:rPr>
          <w:rFonts w:ascii="Century Schoolbook" w:hAnsi="Century Schoolbook"/>
          <w:lang w:val="en-US"/>
        </w:rPr>
        <w:t>rs that the essence of judgment</w:t>
      </w:r>
      <w:r w:rsidR="00206DDA" w:rsidRPr="00C162C0">
        <w:rPr>
          <w:rFonts w:ascii="Century Schoolbook" w:hAnsi="Century Schoolbook"/>
          <w:lang w:val="en-US"/>
        </w:rPr>
        <w:t>—</w:t>
      </w:r>
      <w:r w:rsidR="00D826DB" w:rsidRPr="00C162C0">
        <w:rPr>
          <w:rFonts w:ascii="Century Schoolbook" w:hAnsi="Century Schoolbook"/>
          <w:lang w:val="en-US"/>
        </w:rPr>
        <w:t xml:space="preserve">and thus </w:t>
      </w:r>
      <w:r w:rsidR="006F434C" w:rsidRPr="00C162C0">
        <w:rPr>
          <w:rFonts w:ascii="Century Schoolbook" w:hAnsi="Century Schoolbook"/>
          <w:lang w:val="en-US"/>
        </w:rPr>
        <w:t xml:space="preserve">also </w:t>
      </w:r>
      <w:r w:rsidR="00D826DB" w:rsidRPr="00C162C0">
        <w:rPr>
          <w:rFonts w:ascii="Century Schoolbook" w:hAnsi="Century Schoolbook"/>
          <w:lang w:val="en-US"/>
        </w:rPr>
        <w:t>of moral judgment</w:t>
      </w:r>
      <w:r w:rsidR="00206DDA" w:rsidRPr="00C162C0">
        <w:rPr>
          <w:rFonts w:ascii="Century Schoolbook" w:hAnsi="Century Schoolbook"/>
          <w:lang w:val="en-US"/>
        </w:rPr>
        <w:t>—</w:t>
      </w:r>
      <w:r w:rsidR="00D826DB" w:rsidRPr="00C162C0">
        <w:rPr>
          <w:rFonts w:ascii="Century Schoolbook" w:hAnsi="Century Schoolbook"/>
          <w:lang w:val="en-US"/>
        </w:rPr>
        <w:t>can be found</w:t>
      </w:r>
      <w:r w:rsidR="007F22B4">
        <w:rPr>
          <w:rFonts w:ascii="Century Schoolbook" w:hAnsi="Century Schoolbook"/>
          <w:lang w:val="en-US"/>
        </w:rPr>
        <w:t xml:space="preserve"> (TMC 446)</w:t>
      </w:r>
      <w:r w:rsidR="00E07E3C" w:rsidRPr="00C162C0">
        <w:rPr>
          <w:rFonts w:ascii="Century Schoolbook" w:hAnsi="Century Schoolbook"/>
          <w:lang w:val="en-US"/>
        </w:rPr>
        <w:t>.</w:t>
      </w:r>
      <w:r w:rsidR="00E07E3C" w:rsidRPr="00C162C0">
        <w:rPr>
          <w:rStyle w:val="EndnoteReference"/>
          <w:rFonts w:ascii="Century Schoolbook" w:hAnsi="Century Schoolbook"/>
          <w:lang w:val="en-US"/>
        </w:rPr>
        <w:endnoteReference w:id="5"/>
      </w:r>
    </w:p>
    <w:p w:rsidR="008038AD" w:rsidRPr="00C162C0" w:rsidRDefault="007A0441" w:rsidP="00C8617C">
      <w:pPr>
        <w:spacing w:line="276" w:lineRule="auto"/>
        <w:ind w:firstLine="360"/>
        <w:jc w:val="both"/>
        <w:rPr>
          <w:rFonts w:ascii="Century Schoolbook" w:hAnsi="Century Schoolbook"/>
          <w:lang w:val="en-US"/>
        </w:rPr>
      </w:pPr>
      <w:r w:rsidRPr="00C162C0">
        <w:rPr>
          <w:rFonts w:ascii="Century Schoolbook" w:hAnsi="Century Schoolbook"/>
          <w:lang w:val="en-US"/>
        </w:rPr>
        <w:t xml:space="preserve">Arendt’s alternative approach leads to a different appreciation of diversity amongst </w:t>
      </w:r>
      <w:r w:rsidR="00BA4149" w:rsidRPr="00C162C0">
        <w:rPr>
          <w:rFonts w:ascii="Century Schoolbook" w:hAnsi="Century Schoolbook"/>
          <w:lang w:val="en-US"/>
        </w:rPr>
        <w:t xml:space="preserve">moral </w:t>
      </w:r>
      <w:r w:rsidRPr="00C162C0">
        <w:rPr>
          <w:rFonts w:ascii="Century Schoolbook" w:hAnsi="Century Schoolbook"/>
          <w:lang w:val="en-US"/>
        </w:rPr>
        <w:t xml:space="preserve">convictions. </w:t>
      </w:r>
      <w:r w:rsidR="00BA4149" w:rsidRPr="00C162C0">
        <w:rPr>
          <w:rFonts w:ascii="Century Schoolbook" w:hAnsi="Century Schoolbook"/>
          <w:lang w:val="en-US"/>
        </w:rPr>
        <w:t xml:space="preserve">Whereas deviations and disagreement form a problem for theories claiming that we all have access to one unified and unambiguous moral law, for Arendt these actually form the essence of morality and judgment. </w:t>
      </w:r>
      <w:r w:rsidR="00B107D2" w:rsidRPr="00C162C0">
        <w:rPr>
          <w:rFonts w:ascii="Century Schoolbook" w:hAnsi="Century Schoolbook"/>
          <w:lang w:val="en-US"/>
        </w:rPr>
        <w:t xml:space="preserve">When there is no first principle or central law to judge a certain conviction as absolutely wrong or right, every single personal </w:t>
      </w:r>
      <w:r w:rsidR="00C179D7" w:rsidRPr="00C162C0">
        <w:rPr>
          <w:rFonts w:ascii="Century Schoolbook" w:hAnsi="Century Schoolbook"/>
          <w:lang w:val="en-US"/>
        </w:rPr>
        <w:t xml:space="preserve">judgment </w:t>
      </w:r>
      <w:r w:rsidR="00B107D2" w:rsidRPr="00C162C0">
        <w:rPr>
          <w:rFonts w:ascii="Century Schoolbook" w:hAnsi="Century Schoolbook"/>
          <w:lang w:val="en-US"/>
        </w:rPr>
        <w:t>can</w:t>
      </w:r>
      <w:r w:rsidR="00C179D7" w:rsidRPr="00C162C0">
        <w:rPr>
          <w:rFonts w:ascii="Century Schoolbook" w:hAnsi="Century Schoolbook"/>
          <w:lang w:val="en-US"/>
        </w:rPr>
        <w:t xml:space="preserve"> refer to</w:t>
      </w:r>
      <w:r w:rsidR="00CE02D1" w:rsidRPr="00C162C0">
        <w:rPr>
          <w:rFonts w:ascii="Century Schoolbook" w:hAnsi="Century Schoolbook"/>
          <w:lang w:val="en-US"/>
        </w:rPr>
        <w:t xml:space="preserve"> a potential</w:t>
      </w:r>
      <w:r w:rsidR="00B107D2" w:rsidRPr="00C162C0">
        <w:rPr>
          <w:rFonts w:ascii="Century Schoolbook" w:hAnsi="Century Schoolbook"/>
          <w:lang w:val="en-US"/>
        </w:rPr>
        <w:t xml:space="preserve"> tru</w:t>
      </w:r>
      <w:r w:rsidR="00CE02D1" w:rsidRPr="00C162C0">
        <w:rPr>
          <w:rFonts w:ascii="Century Schoolbook" w:hAnsi="Century Schoolbook"/>
          <w:lang w:val="en-US"/>
        </w:rPr>
        <w:t>th</w:t>
      </w:r>
      <w:r w:rsidR="00C21F27" w:rsidRPr="00C162C0">
        <w:rPr>
          <w:rFonts w:ascii="Century Schoolbook" w:hAnsi="Century Schoolbook"/>
          <w:lang w:val="en-US"/>
        </w:rPr>
        <w:t xml:space="preserve">. </w:t>
      </w:r>
      <w:r w:rsidR="000E4B31">
        <w:rPr>
          <w:rFonts w:ascii="Century Schoolbook" w:hAnsi="Century Schoolbook"/>
          <w:lang w:val="en-US"/>
        </w:rPr>
        <w:t>Instead,</w:t>
      </w:r>
      <w:r w:rsidR="000E4B31" w:rsidRPr="00C162C0">
        <w:rPr>
          <w:rFonts w:ascii="Century Schoolbook" w:hAnsi="Century Schoolbook"/>
          <w:lang w:val="en-US"/>
        </w:rPr>
        <w:t xml:space="preserve"> when it comes to human affairs, all judgments are grounded in a particular world view or </w:t>
      </w:r>
      <w:r w:rsidR="000E4B31" w:rsidRPr="00C162C0">
        <w:rPr>
          <w:rFonts w:ascii="Century Schoolbook" w:hAnsi="Century Schoolbook"/>
          <w:i/>
          <w:lang w:val="en-US"/>
        </w:rPr>
        <w:t>doxa</w:t>
      </w:r>
      <w:r w:rsidR="000E4B31" w:rsidRPr="00C162C0">
        <w:rPr>
          <w:rFonts w:ascii="Century Schoolbook" w:hAnsi="Century Schoolbook"/>
          <w:lang w:val="en-US"/>
        </w:rPr>
        <w:t>.</w:t>
      </w:r>
      <w:r w:rsidR="000E4B31">
        <w:rPr>
          <w:rFonts w:ascii="Century Schoolbook" w:hAnsi="Century Schoolbook"/>
          <w:lang w:val="en-US"/>
        </w:rPr>
        <w:t xml:space="preserve"> Each </w:t>
      </w:r>
      <w:r w:rsidR="000E4B31" w:rsidRPr="00C162C0">
        <w:rPr>
          <w:rFonts w:ascii="Century Schoolbook" w:hAnsi="Century Schoolbook"/>
          <w:i/>
          <w:lang w:val="en-US"/>
        </w:rPr>
        <w:t>doxa</w:t>
      </w:r>
      <w:r w:rsidR="000E4B31" w:rsidRPr="00C162C0">
        <w:rPr>
          <w:rFonts w:ascii="Century Schoolbook" w:hAnsi="Century Schoolbook"/>
          <w:lang w:val="en-US"/>
        </w:rPr>
        <w:t xml:space="preserve"> or perspective that grounds a judgment is formed through personal experiences and situations</w:t>
      </w:r>
      <w:r w:rsidR="000E4B31">
        <w:rPr>
          <w:rFonts w:ascii="Century Schoolbook" w:hAnsi="Century Schoolbook"/>
          <w:lang w:val="en-US"/>
        </w:rPr>
        <w:t xml:space="preserve">. </w:t>
      </w:r>
      <w:r w:rsidR="00313AC7" w:rsidRPr="00C162C0">
        <w:rPr>
          <w:rFonts w:ascii="Century Schoolbook" w:hAnsi="Century Schoolbook"/>
          <w:lang w:val="en-US"/>
        </w:rPr>
        <w:t>Of course,</w:t>
      </w:r>
      <w:r w:rsidR="00C21F27" w:rsidRPr="00C162C0">
        <w:rPr>
          <w:rFonts w:ascii="Century Schoolbook" w:hAnsi="Century Schoolbook"/>
          <w:lang w:val="en-US"/>
        </w:rPr>
        <w:t xml:space="preserve"> this entails that </w:t>
      </w:r>
      <w:r w:rsidR="00313AC7">
        <w:rPr>
          <w:rFonts w:ascii="Century Schoolbook" w:hAnsi="Century Schoolbook"/>
          <w:lang w:val="en-US"/>
        </w:rPr>
        <w:t>such a judgment</w:t>
      </w:r>
      <w:r w:rsidR="00C179D7" w:rsidRPr="00C162C0">
        <w:rPr>
          <w:rFonts w:ascii="Century Schoolbook" w:hAnsi="Century Schoolbook"/>
          <w:lang w:val="en-US"/>
        </w:rPr>
        <w:t xml:space="preserve"> can</w:t>
      </w:r>
      <w:r w:rsidR="00C21F27" w:rsidRPr="00C162C0">
        <w:rPr>
          <w:rFonts w:ascii="Century Schoolbook" w:hAnsi="Century Schoolbook"/>
          <w:lang w:val="en-US"/>
        </w:rPr>
        <w:t xml:space="preserve"> be </w:t>
      </w:r>
      <w:r w:rsidR="00C179D7" w:rsidRPr="00C162C0">
        <w:rPr>
          <w:rFonts w:ascii="Century Schoolbook" w:hAnsi="Century Schoolbook"/>
          <w:lang w:val="en-US"/>
        </w:rPr>
        <w:t xml:space="preserve">equally </w:t>
      </w:r>
      <w:r w:rsidR="00C21F27" w:rsidRPr="00C162C0">
        <w:rPr>
          <w:rFonts w:ascii="Century Schoolbook" w:hAnsi="Century Schoolbook"/>
          <w:lang w:val="en-US"/>
        </w:rPr>
        <w:t>wrong or distorted as well</w:t>
      </w:r>
      <w:r w:rsidR="00B107D2" w:rsidRPr="00C162C0">
        <w:rPr>
          <w:rFonts w:ascii="Century Schoolbook" w:hAnsi="Century Schoolbook"/>
          <w:lang w:val="en-US"/>
        </w:rPr>
        <w:t>.</w:t>
      </w:r>
      <w:r w:rsidR="00DE77B5" w:rsidRPr="00C162C0">
        <w:rPr>
          <w:rStyle w:val="EndnoteReference"/>
          <w:rFonts w:ascii="Century Schoolbook" w:hAnsi="Century Schoolbook"/>
          <w:lang w:val="en-US"/>
        </w:rPr>
        <w:endnoteReference w:id="6"/>
      </w:r>
      <w:r w:rsidR="00DF01DD" w:rsidRPr="00C162C0">
        <w:rPr>
          <w:rFonts w:ascii="Century Schoolbook" w:hAnsi="Century Schoolbook"/>
          <w:lang w:val="en-US"/>
        </w:rPr>
        <w:t xml:space="preserve">. </w:t>
      </w:r>
      <w:r w:rsidR="00B81E25">
        <w:rPr>
          <w:rFonts w:ascii="Century Schoolbook" w:hAnsi="Century Schoolbook"/>
          <w:lang w:val="en-US"/>
        </w:rPr>
        <w:t>However</w:t>
      </w:r>
      <w:r w:rsidR="000E4B31">
        <w:rPr>
          <w:rFonts w:ascii="Century Schoolbook" w:hAnsi="Century Schoolbook"/>
          <w:lang w:val="en-US"/>
        </w:rPr>
        <w:t xml:space="preserve">, </w:t>
      </w:r>
      <w:r w:rsidR="00B81E25">
        <w:rPr>
          <w:rFonts w:ascii="Century Schoolbook" w:hAnsi="Century Schoolbook"/>
          <w:lang w:val="en-US"/>
        </w:rPr>
        <w:t xml:space="preserve">the important insight for Arendt is that </w:t>
      </w:r>
      <w:r w:rsidR="000E4B31">
        <w:rPr>
          <w:rFonts w:ascii="Century Schoolbook" w:hAnsi="Century Schoolbook"/>
          <w:lang w:val="en-US"/>
        </w:rPr>
        <w:t>the universal capacit</w:t>
      </w:r>
      <w:r w:rsidR="00B81E25">
        <w:rPr>
          <w:rFonts w:ascii="Century Schoolbook" w:hAnsi="Century Schoolbook"/>
          <w:lang w:val="en-US"/>
        </w:rPr>
        <w:t>ies</w:t>
      </w:r>
      <w:r w:rsidR="000E4B31">
        <w:rPr>
          <w:rFonts w:ascii="Century Schoolbook" w:hAnsi="Century Schoolbook"/>
          <w:lang w:val="en-US"/>
        </w:rPr>
        <w:t xml:space="preserve"> for thought and judgment </w:t>
      </w:r>
      <w:r w:rsidR="00B81E25">
        <w:rPr>
          <w:rFonts w:ascii="Century Schoolbook" w:hAnsi="Century Schoolbook"/>
          <w:lang w:val="en-US"/>
        </w:rPr>
        <w:t>here receive their particular form through the</w:t>
      </w:r>
      <w:r w:rsidR="000E4B31">
        <w:rPr>
          <w:rFonts w:ascii="Century Schoolbook" w:hAnsi="Century Schoolbook"/>
          <w:lang w:val="en-US"/>
        </w:rPr>
        <w:t xml:space="preserve"> inherently limited nature of one’s </w:t>
      </w:r>
      <w:r w:rsidR="000E4B31" w:rsidRPr="000E4B31">
        <w:rPr>
          <w:rFonts w:ascii="Century Schoolbook" w:hAnsi="Century Schoolbook"/>
          <w:i/>
          <w:iCs/>
          <w:lang w:val="en-US"/>
        </w:rPr>
        <w:t>doxa</w:t>
      </w:r>
      <w:r w:rsidR="000E4B31">
        <w:rPr>
          <w:rFonts w:ascii="Century Schoolbook" w:hAnsi="Century Schoolbook"/>
          <w:lang w:val="en-US"/>
        </w:rPr>
        <w:t xml:space="preserve">. </w:t>
      </w:r>
      <w:r w:rsidR="00C8617C">
        <w:rPr>
          <w:rFonts w:ascii="Century Schoolbook" w:hAnsi="Century Schoolbook"/>
          <w:lang w:val="en-US"/>
        </w:rPr>
        <w:t xml:space="preserve">Just as for Kant, conscience is an individual notion; </w:t>
      </w:r>
      <w:r w:rsidR="00447785">
        <w:rPr>
          <w:rFonts w:ascii="Century Schoolbook" w:hAnsi="Century Schoolbook"/>
          <w:lang w:val="en-US"/>
        </w:rPr>
        <w:t>however,</w:t>
      </w:r>
      <w:r w:rsidR="00C8617C">
        <w:rPr>
          <w:rFonts w:ascii="Century Schoolbook" w:hAnsi="Century Schoolbook"/>
          <w:lang w:val="en-US"/>
        </w:rPr>
        <w:t xml:space="preserve"> contrary to Kant, </w:t>
      </w:r>
      <w:r w:rsidR="00A83980">
        <w:rPr>
          <w:rFonts w:ascii="Century Schoolbook" w:hAnsi="Century Schoolbook"/>
          <w:lang w:val="en-US"/>
        </w:rPr>
        <w:t xml:space="preserve">one’s individual </w:t>
      </w:r>
      <w:r w:rsidR="00DF01DD" w:rsidRPr="00C162C0">
        <w:rPr>
          <w:rFonts w:ascii="Century Schoolbook" w:hAnsi="Century Schoolbook"/>
          <w:lang w:val="en-US"/>
        </w:rPr>
        <w:t>conscience is not a closed unity</w:t>
      </w:r>
      <w:r w:rsidR="007C41FC">
        <w:rPr>
          <w:rFonts w:ascii="Century Schoolbook" w:hAnsi="Century Schoolbook"/>
          <w:lang w:val="en-US"/>
        </w:rPr>
        <w:t xml:space="preserve"> that contains its answers within itself</w:t>
      </w:r>
      <w:r w:rsidR="00DF01DD" w:rsidRPr="00C162C0">
        <w:rPr>
          <w:rFonts w:ascii="Century Schoolbook" w:hAnsi="Century Schoolbook"/>
          <w:lang w:val="en-US"/>
        </w:rPr>
        <w:t xml:space="preserve">, but </w:t>
      </w:r>
      <w:r w:rsidR="00447785">
        <w:rPr>
          <w:rFonts w:ascii="Century Schoolbook" w:hAnsi="Century Schoolbook"/>
          <w:lang w:val="en-US"/>
        </w:rPr>
        <w:t xml:space="preserve">rather </w:t>
      </w:r>
      <w:r w:rsidR="00DF01DD" w:rsidRPr="00C162C0">
        <w:rPr>
          <w:rFonts w:ascii="Century Schoolbook" w:hAnsi="Century Schoolbook"/>
          <w:lang w:val="en-US"/>
        </w:rPr>
        <w:t xml:space="preserve">a </w:t>
      </w:r>
      <w:r w:rsidR="009F6885" w:rsidRPr="00C162C0">
        <w:rPr>
          <w:rFonts w:ascii="Century Schoolbook" w:hAnsi="Century Schoolbook"/>
          <w:lang w:val="en-US"/>
        </w:rPr>
        <w:t xml:space="preserve">critical </w:t>
      </w:r>
      <w:r w:rsidR="00C9545F" w:rsidRPr="00C162C0">
        <w:rPr>
          <w:rFonts w:ascii="Century Schoolbook" w:hAnsi="Century Schoolbook"/>
          <w:lang w:val="en-US"/>
        </w:rPr>
        <w:t>process of disturbance</w:t>
      </w:r>
      <w:r w:rsidR="00DF01DD" w:rsidRPr="00C162C0">
        <w:rPr>
          <w:rFonts w:ascii="Century Schoolbook" w:hAnsi="Century Schoolbook"/>
          <w:lang w:val="en-US"/>
        </w:rPr>
        <w:t>: t</w:t>
      </w:r>
      <w:r w:rsidR="00575513" w:rsidRPr="00C162C0">
        <w:rPr>
          <w:rFonts w:ascii="Century Schoolbook" w:hAnsi="Century Schoolbook"/>
          <w:lang w:val="en-US"/>
        </w:rPr>
        <w:t>here is always a possibility for adaptation through new encounters and interactions.</w:t>
      </w:r>
      <w:commentRangeStart w:id="54"/>
      <w:r w:rsidR="00501980" w:rsidRPr="00C162C0">
        <w:rPr>
          <w:rStyle w:val="EndnoteReference"/>
          <w:rFonts w:ascii="Century Schoolbook" w:hAnsi="Century Schoolbook"/>
          <w:lang w:val="en-US"/>
        </w:rPr>
        <w:endnoteReference w:id="7"/>
      </w:r>
      <w:commentRangeEnd w:id="54"/>
      <w:r w:rsidR="00123281">
        <w:rPr>
          <w:rStyle w:val="CommentReference"/>
        </w:rPr>
        <w:commentReference w:id="54"/>
      </w:r>
    </w:p>
    <w:p w:rsidR="00102973" w:rsidRPr="00C162C0" w:rsidRDefault="00102973" w:rsidP="00601A5E">
      <w:pPr>
        <w:pStyle w:val="Heading3"/>
        <w:spacing w:before="0" w:line="276" w:lineRule="auto"/>
        <w:jc w:val="both"/>
        <w:rPr>
          <w:rFonts w:ascii="Century Schoolbook" w:hAnsi="Century Schoolbook"/>
          <w:lang w:val="en-US"/>
        </w:rPr>
      </w:pPr>
    </w:p>
    <w:p w:rsidR="00397392" w:rsidRPr="00C162C0" w:rsidRDefault="00496FF0" w:rsidP="00687AD3">
      <w:pPr>
        <w:pStyle w:val="Heading3"/>
        <w:spacing w:before="0" w:line="276" w:lineRule="auto"/>
        <w:rPr>
          <w:rFonts w:ascii="Century Schoolbook" w:hAnsi="Century Schoolbook"/>
          <w:sz w:val="24"/>
          <w:lang w:val="en-US"/>
        </w:rPr>
      </w:pPr>
      <w:r w:rsidRPr="00C162C0">
        <w:rPr>
          <w:rFonts w:ascii="Century Schoolbook" w:hAnsi="Century Schoolbook"/>
          <w:sz w:val="24"/>
          <w:lang w:val="en-US"/>
        </w:rPr>
        <w:t>3</w:t>
      </w:r>
      <w:r w:rsidR="002F62E0" w:rsidRPr="00C162C0">
        <w:rPr>
          <w:rFonts w:ascii="Century Schoolbook" w:hAnsi="Century Schoolbook"/>
          <w:sz w:val="24"/>
          <w:lang w:val="en-US"/>
        </w:rPr>
        <w:t>.3</w:t>
      </w:r>
      <w:r w:rsidR="00387166" w:rsidRPr="00C162C0">
        <w:rPr>
          <w:rFonts w:ascii="Century Schoolbook" w:hAnsi="Century Schoolbook"/>
          <w:sz w:val="24"/>
          <w:lang w:val="en-US"/>
        </w:rPr>
        <w:t xml:space="preserve"> O</w:t>
      </w:r>
      <w:r w:rsidR="00397392" w:rsidRPr="00C162C0">
        <w:rPr>
          <w:rFonts w:ascii="Century Schoolbook" w:hAnsi="Century Schoolbook"/>
          <w:sz w:val="24"/>
          <w:lang w:val="en-US"/>
        </w:rPr>
        <w:t>pinions</w:t>
      </w:r>
      <w:r w:rsidR="00387166" w:rsidRPr="00C162C0">
        <w:rPr>
          <w:rFonts w:ascii="Century Schoolbook" w:hAnsi="Century Schoolbook"/>
          <w:sz w:val="24"/>
          <w:lang w:val="en-US"/>
        </w:rPr>
        <w:t xml:space="preserve"> as </w:t>
      </w:r>
      <w:r w:rsidRPr="00C162C0">
        <w:rPr>
          <w:rFonts w:ascii="Century Schoolbook" w:hAnsi="Century Schoolbook"/>
          <w:sz w:val="24"/>
          <w:lang w:val="en-US"/>
        </w:rPr>
        <w:t>Publicly J</w:t>
      </w:r>
      <w:r w:rsidR="00550AB5" w:rsidRPr="00C162C0">
        <w:rPr>
          <w:rFonts w:ascii="Century Schoolbook" w:hAnsi="Century Schoolbook"/>
          <w:sz w:val="24"/>
          <w:lang w:val="en-US"/>
        </w:rPr>
        <w:t xml:space="preserve">ustified </w:t>
      </w:r>
      <w:r w:rsidRPr="00C162C0">
        <w:rPr>
          <w:rFonts w:ascii="Century Schoolbook" w:hAnsi="Century Schoolbook"/>
          <w:sz w:val="24"/>
          <w:lang w:val="en-US"/>
        </w:rPr>
        <w:t>J</w:t>
      </w:r>
      <w:r w:rsidR="00387166" w:rsidRPr="00C162C0">
        <w:rPr>
          <w:rFonts w:ascii="Century Schoolbook" w:hAnsi="Century Schoolbook"/>
          <w:sz w:val="24"/>
          <w:lang w:val="en-US"/>
        </w:rPr>
        <w:t>udgments</w:t>
      </w:r>
    </w:p>
    <w:p w:rsidR="00496FF0" w:rsidRPr="00C162C0" w:rsidRDefault="00496FF0" w:rsidP="00601A5E">
      <w:pPr>
        <w:spacing w:line="276" w:lineRule="auto"/>
        <w:rPr>
          <w:rFonts w:ascii="Century Schoolbook" w:hAnsi="Century Schoolbook"/>
          <w:lang w:val="en-US"/>
        </w:rPr>
      </w:pPr>
    </w:p>
    <w:p w:rsidR="00096F8D" w:rsidRDefault="007530F7" w:rsidP="00601A5E">
      <w:pPr>
        <w:spacing w:line="276" w:lineRule="auto"/>
        <w:jc w:val="both"/>
        <w:rPr>
          <w:rFonts w:ascii="Century Schoolbook" w:hAnsi="Century Schoolbook"/>
          <w:lang w:val="en-US"/>
        </w:rPr>
      </w:pPr>
      <w:r w:rsidRPr="00C162C0">
        <w:rPr>
          <w:rFonts w:ascii="Century Schoolbook" w:hAnsi="Century Schoolbook"/>
          <w:lang w:val="en-US"/>
        </w:rPr>
        <w:t>This focus on differentiation</w:t>
      </w:r>
      <w:r w:rsidR="00647751" w:rsidRPr="00C162C0">
        <w:rPr>
          <w:rFonts w:ascii="Century Schoolbook" w:hAnsi="Century Schoolbook"/>
          <w:lang w:val="en-US"/>
        </w:rPr>
        <w:t xml:space="preserve"> in </w:t>
      </w:r>
      <w:r w:rsidR="00647751" w:rsidRPr="00C162C0">
        <w:rPr>
          <w:rFonts w:ascii="Century Schoolbook" w:hAnsi="Century Schoolbook"/>
          <w:i/>
          <w:lang w:val="en-US"/>
        </w:rPr>
        <w:t>doxas</w:t>
      </w:r>
      <w:r w:rsidR="00AF2838" w:rsidRPr="00C162C0">
        <w:rPr>
          <w:rFonts w:ascii="Century Schoolbook" w:hAnsi="Century Schoolbook"/>
          <w:lang w:val="en-US"/>
        </w:rPr>
        <w:t>or perspectives</w:t>
      </w:r>
      <w:r w:rsidRPr="00C162C0">
        <w:rPr>
          <w:rFonts w:ascii="Century Schoolbook" w:hAnsi="Century Schoolbook"/>
          <w:lang w:val="en-US"/>
        </w:rPr>
        <w:t xml:space="preserve"> is immediately connected to the more political </w:t>
      </w:r>
      <w:r w:rsidR="00BB03E0" w:rsidRPr="00C162C0">
        <w:rPr>
          <w:rFonts w:ascii="Century Schoolbook" w:hAnsi="Century Schoolbook"/>
          <w:lang w:val="en-US"/>
        </w:rPr>
        <w:t>form</w:t>
      </w:r>
      <w:r w:rsidRPr="00C162C0">
        <w:rPr>
          <w:rFonts w:ascii="Century Schoolbook" w:hAnsi="Century Schoolbook"/>
          <w:lang w:val="en-US"/>
        </w:rPr>
        <w:t xml:space="preserve"> of judgments. The rejection of both nihilism and absolute moral truths leads Arendt to an appreciation</w:t>
      </w:r>
      <w:r w:rsidR="00236CB1">
        <w:rPr>
          <w:rFonts w:ascii="Century Schoolbook" w:hAnsi="Century Schoolbook"/>
          <w:lang w:val="en-US"/>
        </w:rPr>
        <w:t xml:space="preserve"> of the only other way in which</w:t>
      </w:r>
      <w:r w:rsidR="00206DDA" w:rsidRPr="00C162C0">
        <w:rPr>
          <w:rFonts w:ascii="Century Schoolbook" w:hAnsi="Century Schoolbook"/>
          <w:lang w:val="en-US"/>
        </w:rPr>
        <w:t>—</w:t>
      </w:r>
      <w:r w:rsidR="00236CB1">
        <w:rPr>
          <w:rFonts w:ascii="Century Schoolbook" w:hAnsi="Century Schoolbook"/>
          <w:lang w:val="en-US"/>
        </w:rPr>
        <w:t>temporarily</w:t>
      </w:r>
      <w:r w:rsidR="00206DDA" w:rsidRPr="00C162C0">
        <w:rPr>
          <w:rFonts w:ascii="Century Schoolbook" w:hAnsi="Century Schoolbook"/>
          <w:lang w:val="en-US"/>
        </w:rPr>
        <w:t>—</w:t>
      </w:r>
      <w:r w:rsidRPr="00C162C0">
        <w:rPr>
          <w:rFonts w:ascii="Century Schoolbook" w:hAnsi="Century Schoolbook"/>
          <w:lang w:val="en-US"/>
        </w:rPr>
        <w:t>agreement can be reached</w:t>
      </w:r>
      <w:r w:rsidR="004C0695" w:rsidRPr="00C162C0">
        <w:rPr>
          <w:rFonts w:ascii="Century Schoolbook" w:hAnsi="Century Schoolbook"/>
          <w:lang w:val="en-US"/>
        </w:rPr>
        <w:t xml:space="preserve"> over public judgments</w:t>
      </w:r>
      <w:r w:rsidRPr="00C162C0">
        <w:rPr>
          <w:rFonts w:ascii="Century Schoolbook" w:hAnsi="Century Schoolbook"/>
          <w:lang w:val="en-US"/>
        </w:rPr>
        <w:t xml:space="preserve">: through dialogue, exchange and debate. To examine and improve one’s own world view and the judgments that follow from it, it is important that one stays involved in </w:t>
      </w:r>
      <w:r w:rsidR="00170167" w:rsidRPr="00C162C0">
        <w:rPr>
          <w:rFonts w:ascii="Century Schoolbook" w:hAnsi="Century Schoolbook"/>
          <w:lang w:val="en-US"/>
        </w:rPr>
        <w:t>exchanging</w:t>
      </w:r>
      <w:r w:rsidRPr="00C162C0">
        <w:rPr>
          <w:rFonts w:ascii="Century Schoolbook" w:hAnsi="Century Schoolbook"/>
          <w:lang w:val="en-US"/>
        </w:rPr>
        <w:t xml:space="preserve"> experiences with others. </w:t>
      </w:r>
      <w:r w:rsidR="00761C65" w:rsidRPr="00C162C0">
        <w:rPr>
          <w:rFonts w:ascii="Century Schoolbook" w:hAnsi="Century Schoolbook"/>
          <w:lang w:val="en-US"/>
        </w:rPr>
        <w:t xml:space="preserve">This requirement works in two ways. </w:t>
      </w:r>
    </w:p>
    <w:p w:rsidR="00761C65" w:rsidRPr="00C162C0" w:rsidRDefault="00761C65" w:rsidP="00096F8D">
      <w:pPr>
        <w:spacing w:line="276" w:lineRule="auto"/>
        <w:ind w:firstLine="708"/>
        <w:jc w:val="both"/>
        <w:rPr>
          <w:rFonts w:ascii="Century Schoolbook" w:hAnsi="Century Schoolbook"/>
          <w:lang w:val="en-US"/>
        </w:rPr>
      </w:pPr>
      <w:r w:rsidRPr="00C162C0">
        <w:rPr>
          <w:rFonts w:ascii="Century Schoolbook" w:hAnsi="Century Schoolbook"/>
          <w:lang w:val="en-US"/>
        </w:rPr>
        <w:t>First of all, t</w:t>
      </w:r>
      <w:r w:rsidR="00FF35CF" w:rsidRPr="00C162C0">
        <w:rPr>
          <w:rFonts w:ascii="Century Schoolbook" w:hAnsi="Century Schoolbook"/>
          <w:lang w:val="en-US"/>
        </w:rPr>
        <w:t>o test whether our everyday judgments</w:t>
      </w:r>
      <w:r w:rsidR="00550AB5" w:rsidRPr="00C162C0">
        <w:rPr>
          <w:rFonts w:ascii="Century Schoolbook" w:hAnsi="Century Schoolbook"/>
          <w:lang w:val="en-US"/>
        </w:rPr>
        <w:t xml:space="preserve">are more than just </w:t>
      </w:r>
      <w:r w:rsidR="00FF35CF" w:rsidRPr="00C162C0">
        <w:rPr>
          <w:rFonts w:ascii="Century Schoolbook" w:hAnsi="Century Schoolbook"/>
          <w:lang w:val="en-US"/>
        </w:rPr>
        <w:t xml:space="preserve">individual prejudices </w:t>
      </w:r>
      <w:r w:rsidR="00550AB5" w:rsidRPr="00C162C0">
        <w:rPr>
          <w:rFonts w:ascii="Century Schoolbook" w:hAnsi="Century Schoolbook"/>
          <w:lang w:val="en-US"/>
        </w:rPr>
        <w:t xml:space="preserve">or </w:t>
      </w:r>
      <w:r w:rsidR="00FF35CF" w:rsidRPr="00C162C0">
        <w:rPr>
          <w:rFonts w:ascii="Century Schoolbook" w:hAnsi="Century Schoolbook"/>
          <w:lang w:val="en-US"/>
        </w:rPr>
        <w:t>subjective criteria,</w:t>
      </w:r>
      <w:r w:rsidR="00550AB5" w:rsidRPr="00C162C0">
        <w:rPr>
          <w:rFonts w:ascii="Century Schoolbook" w:hAnsi="Century Schoolbook"/>
          <w:lang w:val="en-US"/>
        </w:rPr>
        <w:t xml:space="preserve">it needs to be clear in what </w:t>
      </w:r>
      <w:r w:rsidR="0091186B" w:rsidRPr="00C162C0">
        <w:rPr>
          <w:rFonts w:ascii="Century Schoolbook" w:hAnsi="Century Schoolbook"/>
          <w:lang w:val="en-US"/>
        </w:rPr>
        <w:t>world view</w:t>
      </w:r>
      <w:r w:rsidR="00BA491F" w:rsidRPr="00C162C0">
        <w:rPr>
          <w:rFonts w:ascii="Century Schoolbook" w:hAnsi="Century Schoolbook"/>
          <w:lang w:val="en-US"/>
        </w:rPr>
        <w:t xml:space="preserve"> or </w:t>
      </w:r>
      <w:r w:rsidR="00550AB5" w:rsidRPr="00C162C0">
        <w:rPr>
          <w:rFonts w:ascii="Century Schoolbook" w:hAnsi="Century Schoolbook"/>
          <w:i/>
          <w:lang w:val="en-US"/>
        </w:rPr>
        <w:t xml:space="preserve">doxa </w:t>
      </w:r>
      <w:r w:rsidR="00550AB5" w:rsidRPr="00C162C0">
        <w:rPr>
          <w:rFonts w:ascii="Century Schoolbook" w:hAnsi="Century Schoolbook"/>
          <w:lang w:val="en-US"/>
        </w:rPr>
        <w:t xml:space="preserve">they are grounded and on what information and experiences they are based. </w:t>
      </w:r>
      <w:r w:rsidR="00BE7592" w:rsidRPr="00C162C0">
        <w:rPr>
          <w:rFonts w:ascii="Century Schoolbook" w:hAnsi="Century Schoolbook"/>
          <w:lang w:val="en-US"/>
        </w:rPr>
        <w:t xml:space="preserve">A </w:t>
      </w:r>
      <w:r w:rsidR="00036F6D" w:rsidRPr="00C162C0">
        <w:rPr>
          <w:rFonts w:ascii="Century Schoolbook" w:hAnsi="Century Schoolbook"/>
          <w:lang w:val="en-US"/>
        </w:rPr>
        <w:t>public judgment</w:t>
      </w:r>
      <w:r w:rsidR="00787FCD" w:rsidRPr="00C162C0">
        <w:rPr>
          <w:rFonts w:ascii="Century Schoolbook" w:hAnsi="Century Schoolbook"/>
          <w:lang w:val="en-US"/>
        </w:rPr>
        <w:t>need</w:t>
      </w:r>
      <w:r w:rsidR="00551DE4">
        <w:rPr>
          <w:rFonts w:ascii="Century Schoolbook" w:hAnsi="Century Schoolbook"/>
          <w:lang w:val="en-US"/>
        </w:rPr>
        <w:t>s</w:t>
      </w:r>
      <w:r w:rsidR="00787FCD" w:rsidRPr="00C162C0">
        <w:rPr>
          <w:rFonts w:ascii="Century Schoolbook" w:hAnsi="Century Schoolbook"/>
          <w:lang w:val="en-US"/>
        </w:rPr>
        <w:t xml:space="preserve"> to be </w:t>
      </w:r>
      <w:r w:rsidR="00064EBE" w:rsidRPr="00C162C0">
        <w:rPr>
          <w:rFonts w:ascii="Century Schoolbook" w:hAnsi="Century Schoolbook"/>
          <w:lang w:val="en-US"/>
        </w:rPr>
        <w:t>communicable</w:t>
      </w:r>
      <w:r w:rsidR="00A11AA5" w:rsidRPr="00C162C0">
        <w:rPr>
          <w:rFonts w:ascii="Century Schoolbook" w:hAnsi="Century Schoolbook"/>
          <w:lang w:val="en-US"/>
        </w:rPr>
        <w:t>:</w:t>
      </w:r>
      <w:r w:rsidR="00D54A80" w:rsidRPr="00C162C0">
        <w:rPr>
          <w:rFonts w:ascii="Century Schoolbook" w:hAnsi="Century Schoolbook"/>
          <w:lang w:val="en-US"/>
        </w:rPr>
        <w:t xml:space="preserve">since it </w:t>
      </w:r>
      <w:r w:rsidR="000C2132" w:rsidRPr="00C162C0">
        <w:rPr>
          <w:rFonts w:ascii="Century Schoolbook" w:hAnsi="Century Schoolbook"/>
          <w:lang w:val="en-US"/>
        </w:rPr>
        <w:t>has</w:t>
      </w:r>
      <w:r w:rsidR="00D54A80" w:rsidRPr="00C162C0">
        <w:rPr>
          <w:rFonts w:ascii="Century Schoolbook" w:hAnsi="Century Schoolbook"/>
          <w:lang w:val="en-US"/>
        </w:rPr>
        <w:t xml:space="preserve"> a public </w:t>
      </w:r>
      <w:r w:rsidR="0062576A" w:rsidRPr="00C162C0">
        <w:rPr>
          <w:rFonts w:ascii="Century Schoolbook" w:hAnsi="Century Schoolbook"/>
          <w:lang w:val="en-US"/>
        </w:rPr>
        <w:t>form</w:t>
      </w:r>
      <w:r w:rsidR="00D54A80" w:rsidRPr="00C162C0">
        <w:rPr>
          <w:rFonts w:ascii="Century Schoolbook" w:hAnsi="Century Schoolbook"/>
          <w:lang w:val="en-US"/>
        </w:rPr>
        <w:t xml:space="preserve">, </w:t>
      </w:r>
      <w:r w:rsidR="00A11AA5" w:rsidRPr="00C162C0">
        <w:rPr>
          <w:rFonts w:ascii="Century Schoolbook" w:hAnsi="Century Schoolbook"/>
          <w:lang w:val="en-US"/>
        </w:rPr>
        <w:t>i</w:t>
      </w:r>
      <w:r w:rsidR="00064EBE" w:rsidRPr="00C162C0">
        <w:rPr>
          <w:rFonts w:ascii="Century Schoolbook" w:hAnsi="Century Schoolbook"/>
          <w:lang w:val="en-US"/>
        </w:rPr>
        <w:t xml:space="preserve">t must be understandable for others in order for them to respond to it or to form their own </w:t>
      </w:r>
      <w:r w:rsidR="0038260E" w:rsidRPr="00C162C0">
        <w:rPr>
          <w:rFonts w:ascii="Century Schoolbook" w:hAnsi="Century Schoolbook"/>
          <w:lang w:val="en-US"/>
        </w:rPr>
        <w:t>judgments about</w:t>
      </w:r>
      <w:r w:rsidR="00064EBE" w:rsidRPr="00C162C0">
        <w:rPr>
          <w:rFonts w:ascii="Century Schoolbook" w:hAnsi="Century Schoolbook"/>
          <w:lang w:val="en-US"/>
        </w:rPr>
        <w:t>it.</w:t>
      </w:r>
      <w:r w:rsidR="00B633D3" w:rsidRPr="00C162C0">
        <w:rPr>
          <w:rStyle w:val="EndnoteReference"/>
          <w:rFonts w:ascii="Century Schoolbook" w:hAnsi="Century Schoolbook"/>
          <w:lang w:val="en-US"/>
        </w:rPr>
        <w:endnoteReference w:id="8"/>
      </w:r>
      <w:r w:rsidR="000964A9" w:rsidRPr="00C162C0">
        <w:rPr>
          <w:rFonts w:ascii="Century Schoolbook" w:hAnsi="Century Schoolbook"/>
          <w:lang w:val="en-US"/>
        </w:rPr>
        <w:t xml:space="preserve"> Thus for a judgment to have public valuerather than simply being an individual predisposition, it must gain validity through </w:t>
      </w:r>
      <w:r w:rsidR="000964A9" w:rsidRPr="00C162C0">
        <w:rPr>
          <w:rFonts w:ascii="Century Schoolbook" w:hAnsi="Century Schoolbook"/>
          <w:lang w:val="en-US"/>
        </w:rPr>
        <w:lastRenderedPageBreak/>
        <w:t xml:space="preserve">recognition and acceptance by others. As such it becomes an </w:t>
      </w:r>
      <w:r w:rsidR="000964A9" w:rsidRPr="00C162C0">
        <w:rPr>
          <w:rFonts w:ascii="Century Schoolbook" w:hAnsi="Century Schoolbook"/>
          <w:i/>
          <w:lang w:val="en-US"/>
        </w:rPr>
        <w:t>opinion</w:t>
      </w:r>
      <w:r w:rsidR="000964A9" w:rsidRPr="00C162C0">
        <w:rPr>
          <w:rFonts w:ascii="Century Schoolbook" w:hAnsi="Century Schoolbook"/>
          <w:lang w:val="en-US"/>
        </w:rPr>
        <w:t xml:space="preserve"> rather than a personal conviction.</w:t>
      </w:r>
    </w:p>
    <w:p w:rsidR="00BA491F" w:rsidRPr="00C162C0" w:rsidRDefault="00622A4D" w:rsidP="00601A5E">
      <w:pPr>
        <w:spacing w:line="276" w:lineRule="auto"/>
        <w:ind w:firstLine="708"/>
        <w:jc w:val="both"/>
        <w:rPr>
          <w:rFonts w:ascii="Century Schoolbook" w:hAnsi="Century Schoolbook"/>
          <w:lang w:val="en-US"/>
        </w:rPr>
      </w:pPr>
      <w:r>
        <w:rPr>
          <w:rFonts w:ascii="Century Schoolbook" w:hAnsi="Century Schoolbook"/>
          <w:lang w:val="en-US"/>
        </w:rPr>
        <w:t>Second</w:t>
      </w:r>
      <w:r w:rsidR="008A2C83" w:rsidRPr="00C162C0">
        <w:rPr>
          <w:rFonts w:ascii="Century Schoolbook" w:hAnsi="Century Schoolbook"/>
          <w:lang w:val="en-US"/>
        </w:rPr>
        <w:t xml:space="preserve">, </w:t>
      </w:r>
      <w:r w:rsidR="00E7499B" w:rsidRPr="00C162C0">
        <w:rPr>
          <w:rFonts w:ascii="Century Schoolbook" w:hAnsi="Century Schoolbook"/>
          <w:lang w:val="en-US"/>
        </w:rPr>
        <w:t>such communicability</w:t>
      </w:r>
      <w:r w:rsidR="008A2C83" w:rsidRPr="00C162C0">
        <w:rPr>
          <w:rFonts w:ascii="Century Schoolbook" w:hAnsi="Century Schoolbook"/>
          <w:lang w:val="en-US"/>
        </w:rPr>
        <w:t xml:space="preserve"> also removes the purely subjective character by </w:t>
      </w:r>
      <w:r w:rsidR="00E7499B" w:rsidRPr="00C162C0">
        <w:rPr>
          <w:rFonts w:ascii="Century Schoolbook" w:hAnsi="Century Schoolbook"/>
          <w:lang w:val="en-US"/>
        </w:rPr>
        <w:t>opening up the individual view to</w:t>
      </w:r>
      <w:r w:rsidR="008A2C83" w:rsidRPr="00C162C0">
        <w:rPr>
          <w:rFonts w:ascii="Century Schoolbook" w:hAnsi="Century Schoolbook"/>
          <w:lang w:val="en-US"/>
        </w:rPr>
        <w:t xml:space="preserve"> change and adaptation. </w:t>
      </w:r>
      <w:r w:rsidR="00BA491F" w:rsidRPr="00C162C0">
        <w:rPr>
          <w:rFonts w:ascii="Century Schoolbook" w:hAnsi="Century Schoolbook"/>
          <w:lang w:val="en-US"/>
        </w:rPr>
        <w:t>This second aspect is of su</w:t>
      </w:r>
      <w:r w:rsidR="00761C65" w:rsidRPr="00C162C0">
        <w:rPr>
          <w:rFonts w:ascii="Century Schoolbook" w:hAnsi="Century Schoolbook"/>
          <w:lang w:val="en-US"/>
        </w:rPr>
        <w:t xml:space="preserve">bstantial importance to Arendt. </w:t>
      </w:r>
      <w:r w:rsidR="007E34A6" w:rsidRPr="00C162C0">
        <w:rPr>
          <w:rFonts w:ascii="Century Schoolbook" w:hAnsi="Century Schoolbook"/>
          <w:lang w:val="en-US"/>
        </w:rPr>
        <w:t>T</w:t>
      </w:r>
      <w:r w:rsidR="00761C65" w:rsidRPr="00C162C0">
        <w:rPr>
          <w:rFonts w:ascii="Century Schoolbook" w:hAnsi="Century Schoolbook"/>
          <w:lang w:val="en-US"/>
        </w:rPr>
        <w:t xml:space="preserve">he way in which </w:t>
      </w:r>
      <w:r w:rsidR="00E173CA" w:rsidRPr="00C162C0">
        <w:rPr>
          <w:rFonts w:ascii="Century Schoolbook" w:hAnsi="Century Schoolbook"/>
          <w:lang w:val="en-US"/>
        </w:rPr>
        <w:t>the opinion</w:t>
      </w:r>
      <w:r w:rsidR="00761C65" w:rsidRPr="00C162C0">
        <w:rPr>
          <w:rFonts w:ascii="Century Schoolbook" w:hAnsi="Century Schoolbook"/>
          <w:lang w:val="en-US"/>
        </w:rPr>
        <w:t xml:space="preserve"> takes </w:t>
      </w:r>
      <w:r w:rsidR="00BF1808" w:rsidRPr="00C162C0">
        <w:rPr>
          <w:rFonts w:ascii="Century Schoolbook" w:hAnsi="Century Schoolbook"/>
          <w:lang w:val="en-US"/>
        </w:rPr>
        <w:t>into account</w:t>
      </w:r>
      <w:r w:rsidR="00761C65" w:rsidRPr="00C162C0">
        <w:rPr>
          <w:rFonts w:ascii="Century Schoolbook" w:hAnsi="Century Schoolbook"/>
          <w:lang w:val="en-US"/>
        </w:rPr>
        <w:t xml:space="preserve"> these alternative views is what determines </w:t>
      </w:r>
      <w:r w:rsidR="007E34A6" w:rsidRPr="00C162C0">
        <w:rPr>
          <w:rFonts w:ascii="Century Schoolbook" w:hAnsi="Century Schoolbook"/>
          <w:lang w:val="en-US"/>
        </w:rPr>
        <w:t>the</w:t>
      </w:r>
      <w:r w:rsidR="00761C65" w:rsidRPr="00C162C0">
        <w:rPr>
          <w:rFonts w:ascii="Century Schoolbook" w:hAnsi="Century Schoolbook"/>
          <w:lang w:val="en-US"/>
        </w:rPr>
        <w:t xml:space="preserve"> value </w:t>
      </w:r>
      <w:r w:rsidR="007E34A6" w:rsidRPr="00C162C0">
        <w:rPr>
          <w:rFonts w:ascii="Century Schoolbook" w:hAnsi="Century Schoolbook"/>
          <w:lang w:val="en-US"/>
        </w:rPr>
        <w:t>of an opinion</w:t>
      </w:r>
      <w:r w:rsidR="00761C65" w:rsidRPr="00C162C0">
        <w:rPr>
          <w:rFonts w:ascii="Century Schoolbook" w:hAnsi="Century Schoolbook"/>
          <w:lang w:val="en-US"/>
        </w:rPr>
        <w:t xml:space="preserve">. </w:t>
      </w:r>
      <w:r w:rsidR="00EA025D" w:rsidRPr="00C162C0">
        <w:rPr>
          <w:rFonts w:ascii="Century Schoolbook" w:hAnsi="Century Schoolbook"/>
          <w:lang w:val="en-US"/>
        </w:rPr>
        <w:t xml:space="preserve">A strong political opinion entails not just one view point, but takes into account as many </w:t>
      </w:r>
      <w:r w:rsidR="008E75E2" w:rsidRPr="00C162C0">
        <w:rPr>
          <w:rFonts w:ascii="Century Schoolbook" w:hAnsi="Century Schoolbook"/>
          <w:lang w:val="en-US"/>
        </w:rPr>
        <w:t>realities</w:t>
      </w:r>
      <w:r w:rsidR="003C5A36" w:rsidRPr="00C162C0">
        <w:rPr>
          <w:rFonts w:ascii="Century Schoolbook" w:hAnsi="Century Schoolbook"/>
          <w:lang w:val="en-US"/>
        </w:rPr>
        <w:t>as possible</w:t>
      </w:r>
      <w:r w:rsidR="00EA025D" w:rsidRPr="00C162C0">
        <w:rPr>
          <w:rFonts w:ascii="Century Schoolbook" w:hAnsi="Century Schoolbook"/>
          <w:lang w:val="en-US"/>
        </w:rPr>
        <w:t xml:space="preserve">. The ability to </w:t>
      </w:r>
      <w:r w:rsidR="00450530" w:rsidRPr="00C162C0">
        <w:rPr>
          <w:rFonts w:ascii="Century Schoolbook" w:hAnsi="Century Schoolbook"/>
          <w:lang w:val="en-US"/>
        </w:rPr>
        <w:t>imagine</w:t>
      </w:r>
      <w:r w:rsidR="00EA025D" w:rsidRPr="00C162C0">
        <w:rPr>
          <w:rFonts w:ascii="Century Schoolbook" w:hAnsi="Century Schoolbook"/>
          <w:lang w:val="en-US"/>
        </w:rPr>
        <w:t xml:space="preserve"> one</w:t>
      </w:r>
      <w:r w:rsidR="00450530" w:rsidRPr="00C162C0">
        <w:rPr>
          <w:rFonts w:ascii="Century Schoolbook" w:hAnsi="Century Schoolbook"/>
          <w:lang w:val="en-US"/>
        </w:rPr>
        <w:t xml:space="preserve">self </w:t>
      </w:r>
      <w:r w:rsidR="007E5FCA" w:rsidRPr="00C162C0">
        <w:rPr>
          <w:rFonts w:ascii="Century Schoolbook" w:hAnsi="Century Schoolbook"/>
          <w:lang w:val="en-US"/>
        </w:rPr>
        <w:t xml:space="preserve">as </w:t>
      </w:r>
      <w:r w:rsidR="00450530" w:rsidRPr="00C162C0">
        <w:rPr>
          <w:rFonts w:ascii="Century Schoolbook" w:hAnsi="Century Schoolbook"/>
          <w:lang w:val="en-US"/>
        </w:rPr>
        <w:t>having</w:t>
      </w:r>
      <w:r w:rsidR="00EA025D" w:rsidRPr="00C162C0">
        <w:rPr>
          <w:rFonts w:ascii="Century Schoolbook" w:hAnsi="Century Schoolbook"/>
          <w:lang w:val="en-US"/>
        </w:rPr>
        <w:t xml:space="preserve"> someone else’s </w:t>
      </w:r>
      <w:r w:rsidR="00E173CA" w:rsidRPr="00C162C0">
        <w:rPr>
          <w:rFonts w:ascii="Century Schoolbook" w:hAnsi="Century Schoolbook"/>
          <w:lang w:val="en-US"/>
        </w:rPr>
        <w:t>world view and</w:t>
      </w:r>
      <w:r w:rsidR="004E4DD0">
        <w:rPr>
          <w:rFonts w:ascii="Century Schoolbook" w:hAnsi="Century Schoolbook"/>
          <w:lang w:val="en-US"/>
        </w:rPr>
        <w:t xml:space="preserve"> to</w:t>
      </w:r>
      <w:r w:rsidR="00E173CA" w:rsidRPr="00C162C0">
        <w:rPr>
          <w:rFonts w:ascii="Century Schoolbook" w:hAnsi="Century Schoolbook"/>
          <w:lang w:val="en-US"/>
        </w:rPr>
        <w:t xml:space="preserve"> try and understand that </w:t>
      </w:r>
      <w:r w:rsidR="007E5FCA" w:rsidRPr="00C162C0">
        <w:rPr>
          <w:rFonts w:ascii="Century Schoolbook" w:hAnsi="Century Schoolbook"/>
          <w:lang w:val="en-US"/>
        </w:rPr>
        <w:t>view</w:t>
      </w:r>
      <w:r w:rsidR="00EA025D" w:rsidRPr="00C162C0">
        <w:rPr>
          <w:rFonts w:ascii="Century Schoolbook" w:hAnsi="Century Schoolbook"/>
          <w:lang w:val="en-US"/>
        </w:rPr>
        <w:t xml:space="preserve">is </w:t>
      </w:r>
      <w:r w:rsidR="00626A2F" w:rsidRPr="00C162C0">
        <w:rPr>
          <w:rFonts w:ascii="Century Schoolbook" w:hAnsi="Century Schoolbook"/>
          <w:lang w:val="en-US"/>
        </w:rPr>
        <w:t>fundamental</w:t>
      </w:r>
      <w:r w:rsidR="00EA025D" w:rsidRPr="00C162C0">
        <w:rPr>
          <w:rFonts w:ascii="Century Schoolbook" w:hAnsi="Century Schoolbook"/>
          <w:lang w:val="en-US"/>
        </w:rPr>
        <w:t xml:space="preserve"> for forming good political opinions. </w:t>
      </w:r>
      <w:r w:rsidR="00217392" w:rsidRPr="00C162C0">
        <w:rPr>
          <w:rFonts w:ascii="Century Schoolbook" w:hAnsi="Century Schoolbook"/>
          <w:lang w:val="en-US"/>
        </w:rPr>
        <w:t>A political decision maker must</w:t>
      </w:r>
      <w:r w:rsidR="00EA025D" w:rsidRPr="00C162C0">
        <w:rPr>
          <w:rFonts w:ascii="Century Schoolbook" w:hAnsi="Century Schoolbook"/>
          <w:lang w:val="en-US"/>
        </w:rPr>
        <w:t xml:space="preserve"> consider how </w:t>
      </w:r>
      <w:r w:rsidR="00217392" w:rsidRPr="00C162C0">
        <w:rPr>
          <w:rFonts w:ascii="Century Schoolbook" w:hAnsi="Century Schoolbook"/>
          <w:lang w:val="en-US"/>
        </w:rPr>
        <w:t>her judgment</w:t>
      </w:r>
      <w:r w:rsidR="00EA025D" w:rsidRPr="00C162C0">
        <w:rPr>
          <w:rFonts w:ascii="Century Schoolbook" w:hAnsi="Century Schoolbook"/>
          <w:lang w:val="en-US"/>
        </w:rPr>
        <w:t xml:space="preserve"> will </w:t>
      </w:r>
      <w:r w:rsidR="00A43C34" w:rsidRPr="00C162C0">
        <w:rPr>
          <w:rFonts w:ascii="Century Schoolbook" w:hAnsi="Century Schoolbook"/>
          <w:lang w:val="en-US"/>
        </w:rPr>
        <w:t xml:space="preserve">be </w:t>
      </w:r>
      <w:r w:rsidR="0025497D" w:rsidRPr="00C162C0">
        <w:rPr>
          <w:rFonts w:ascii="Century Schoolbook" w:hAnsi="Century Schoolbook"/>
          <w:lang w:val="en-US"/>
        </w:rPr>
        <w:t>justifiable</w:t>
      </w:r>
      <w:r w:rsidR="00EA025D" w:rsidRPr="00C162C0">
        <w:rPr>
          <w:rFonts w:ascii="Century Schoolbook" w:hAnsi="Century Schoolbook"/>
          <w:lang w:val="en-US"/>
        </w:rPr>
        <w:t xml:space="preserve"> for </w:t>
      </w:r>
      <w:r w:rsidR="00C4113B" w:rsidRPr="00C162C0">
        <w:rPr>
          <w:rFonts w:ascii="Century Schoolbook" w:hAnsi="Century Schoolbook"/>
          <w:lang w:val="en-US"/>
        </w:rPr>
        <w:t xml:space="preserve">those who </w:t>
      </w:r>
      <w:r w:rsidR="00BA155A" w:rsidRPr="00C162C0">
        <w:rPr>
          <w:rFonts w:ascii="Century Schoolbook" w:hAnsi="Century Schoolbook"/>
          <w:lang w:val="en-US"/>
        </w:rPr>
        <w:t>see the world</w:t>
      </w:r>
      <w:r w:rsidR="00C4113B" w:rsidRPr="00C162C0">
        <w:rPr>
          <w:rFonts w:ascii="Century Schoolbook" w:hAnsi="Century Schoolbook"/>
          <w:lang w:val="en-US"/>
        </w:rPr>
        <w:t xml:space="preserve"> different from her</w:t>
      </w:r>
      <w:r w:rsidR="00EA025D" w:rsidRPr="00C162C0">
        <w:rPr>
          <w:rFonts w:ascii="Century Schoolbook" w:hAnsi="Century Schoolbook"/>
          <w:lang w:val="en-US"/>
        </w:rPr>
        <w:t xml:space="preserve">. </w:t>
      </w:r>
      <w:r w:rsidR="00747508" w:rsidRPr="00C162C0">
        <w:rPr>
          <w:rFonts w:ascii="Century Schoolbook" w:hAnsi="Century Schoolbook"/>
          <w:lang w:val="en-US"/>
        </w:rPr>
        <w:t xml:space="preserve">Real politics </w:t>
      </w:r>
      <w:r w:rsidR="0025497D" w:rsidRPr="00C162C0">
        <w:rPr>
          <w:rFonts w:ascii="Century Schoolbook" w:hAnsi="Century Schoolbook"/>
          <w:lang w:val="en-US"/>
        </w:rPr>
        <w:t xml:space="preserve">therefore </w:t>
      </w:r>
      <w:r w:rsidR="00747508" w:rsidRPr="00C162C0">
        <w:rPr>
          <w:rFonts w:ascii="Century Schoolbook" w:hAnsi="Century Schoolbook"/>
          <w:lang w:val="en-US"/>
        </w:rPr>
        <w:t>require a so-called enlarged mentality of those engaging in the process.</w:t>
      </w:r>
      <w:r w:rsidR="00CF1338" w:rsidRPr="00C162C0">
        <w:rPr>
          <w:rStyle w:val="EndnoteReference"/>
          <w:rFonts w:ascii="Century Schoolbook" w:hAnsi="Century Schoolbook"/>
          <w:lang w:val="en-US"/>
        </w:rPr>
        <w:endnoteReference w:id="9"/>
      </w:r>
      <w:r w:rsidR="00747508" w:rsidRPr="00C162C0">
        <w:rPr>
          <w:rFonts w:ascii="Century Schoolbook" w:hAnsi="Century Schoolbook"/>
          <w:lang w:val="en-US"/>
        </w:rPr>
        <w:t xml:space="preserve"> As Arendt writes: </w:t>
      </w:r>
    </w:p>
    <w:p w:rsidR="00747508" w:rsidRPr="00C162C0" w:rsidRDefault="00747508" w:rsidP="00601A5E">
      <w:pPr>
        <w:spacing w:line="276" w:lineRule="auto"/>
        <w:ind w:firstLine="708"/>
        <w:jc w:val="both"/>
        <w:rPr>
          <w:rFonts w:ascii="Century Schoolbook" w:hAnsi="Century Schoolbook"/>
          <w:sz w:val="20"/>
          <w:szCs w:val="20"/>
          <w:lang w:val="en-US"/>
        </w:rPr>
      </w:pPr>
    </w:p>
    <w:p w:rsidR="00747508" w:rsidRPr="00C162C0" w:rsidRDefault="00BB03E0" w:rsidP="00601A5E">
      <w:pPr>
        <w:spacing w:line="276" w:lineRule="auto"/>
        <w:ind w:left="708"/>
        <w:jc w:val="both"/>
        <w:rPr>
          <w:rFonts w:ascii="Century Schoolbook" w:hAnsi="Century Schoolbook"/>
          <w:sz w:val="21"/>
          <w:szCs w:val="20"/>
          <w:lang w:val="en-US"/>
        </w:rPr>
      </w:pPr>
      <w:r w:rsidRPr="00C162C0">
        <w:rPr>
          <w:rFonts w:ascii="Century Schoolbook" w:hAnsi="Century Schoolbook"/>
          <w:sz w:val="22"/>
          <w:szCs w:val="20"/>
          <w:lang w:val="en-US"/>
        </w:rPr>
        <w:t>Political thought is representative. I form an opinion by considering a given issue from different viewpoints, by making present to my mind the standpoints of those who are abse</w:t>
      </w:r>
      <w:r w:rsidR="00041D91" w:rsidRPr="00C162C0">
        <w:rPr>
          <w:rFonts w:ascii="Century Schoolbook" w:hAnsi="Century Schoolbook"/>
          <w:sz w:val="22"/>
          <w:szCs w:val="20"/>
          <w:lang w:val="en-US"/>
        </w:rPr>
        <w:t>nt; that is, I represent them. …</w:t>
      </w:r>
      <w:r w:rsidRPr="00C162C0">
        <w:rPr>
          <w:rFonts w:ascii="Century Schoolbook" w:hAnsi="Century Schoolbook"/>
          <w:sz w:val="22"/>
          <w:szCs w:val="20"/>
          <w:lang w:val="en-US"/>
        </w:rPr>
        <w:t xml:space="preserve"> The more people’s standpoints I have present in my mind while I am pondering a given issue, and the better I can imagine how I would feel and think if I were in their place, the stronger will be my capacity for representative thinking and the more valid m</w:t>
      </w:r>
      <w:r w:rsidR="000536F2" w:rsidRPr="00C162C0">
        <w:rPr>
          <w:rFonts w:ascii="Century Schoolbook" w:hAnsi="Century Schoolbook"/>
          <w:sz w:val="22"/>
          <w:szCs w:val="20"/>
          <w:lang w:val="en-US"/>
        </w:rPr>
        <w:t>y final conclusions, my opinion</w:t>
      </w:r>
      <w:r w:rsidR="005A476B" w:rsidRPr="00C162C0">
        <w:rPr>
          <w:rFonts w:ascii="Century Schoolbook" w:hAnsi="Century Schoolbook"/>
          <w:sz w:val="22"/>
          <w:szCs w:val="20"/>
          <w:lang w:val="en-US"/>
        </w:rPr>
        <w:t>.</w:t>
      </w:r>
      <w:r w:rsidR="00A06F72" w:rsidRPr="00C162C0">
        <w:rPr>
          <w:rStyle w:val="EndnoteReference"/>
          <w:rFonts w:ascii="Century Schoolbook" w:hAnsi="Century Schoolbook"/>
          <w:sz w:val="21"/>
          <w:szCs w:val="20"/>
          <w:lang w:val="en-US"/>
        </w:rPr>
        <w:endnoteReference w:id="10"/>
      </w:r>
    </w:p>
    <w:p w:rsidR="00747508" w:rsidRPr="00C162C0" w:rsidRDefault="00747508" w:rsidP="00601A5E">
      <w:pPr>
        <w:spacing w:line="276" w:lineRule="auto"/>
        <w:ind w:firstLine="708"/>
        <w:jc w:val="both"/>
        <w:rPr>
          <w:rFonts w:ascii="Century Schoolbook" w:hAnsi="Century Schoolbook"/>
          <w:sz w:val="20"/>
          <w:szCs w:val="20"/>
          <w:lang w:val="en-US"/>
        </w:rPr>
      </w:pPr>
    </w:p>
    <w:p w:rsidR="00287CE2" w:rsidRPr="00C162C0" w:rsidRDefault="00416A01" w:rsidP="00601A5E">
      <w:pPr>
        <w:spacing w:line="276" w:lineRule="auto"/>
        <w:jc w:val="both"/>
        <w:rPr>
          <w:rFonts w:ascii="Century Schoolbook" w:hAnsi="Century Schoolbook"/>
          <w:lang w:val="en-US"/>
        </w:rPr>
      </w:pPr>
      <w:r w:rsidRPr="00C162C0">
        <w:rPr>
          <w:rFonts w:ascii="Century Schoolbook" w:hAnsi="Century Schoolbook"/>
          <w:lang w:val="en-US"/>
        </w:rPr>
        <w:t>It thus takes a</w:t>
      </w:r>
      <w:r w:rsidR="003B5B32" w:rsidRPr="00C162C0">
        <w:rPr>
          <w:rFonts w:ascii="Century Schoolbook" w:hAnsi="Century Schoolbook"/>
          <w:lang w:val="en-US"/>
        </w:rPr>
        <w:t xml:space="preserve"> process</w:t>
      </w:r>
      <w:r w:rsidR="00F56899" w:rsidRPr="00C162C0">
        <w:rPr>
          <w:rFonts w:ascii="Century Schoolbook" w:hAnsi="Century Schoolbook"/>
          <w:lang w:val="en-US"/>
        </w:rPr>
        <w:t xml:space="preserve"> of imagination, exchange and deliberation</w:t>
      </w:r>
      <w:r w:rsidRPr="00C162C0">
        <w:rPr>
          <w:rFonts w:ascii="Century Schoolbook" w:hAnsi="Century Schoolbook"/>
          <w:lang w:val="en-US"/>
        </w:rPr>
        <w:t xml:space="preserve">to develop </w:t>
      </w:r>
      <w:r w:rsidR="006838AB" w:rsidRPr="00C162C0">
        <w:rPr>
          <w:rFonts w:ascii="Century Schoolbook" w:hAnsi="Century Schoolbook"/>
          <w:lang w:val="en-US"/>
        </w:rPr>
        <w:t xml:space="preserve">a personal judgment into a </w:t>
      </w:r>
      <w:r w:rsidR="00380322" w:rsidRPr="00C162C0">
        <w:rPr>
          <w:rFonts w:ascii="Century Schoolbook" w:hAnsi="Century Schoolbook"/>
          <w:lang w:val="en-US"/>
        </w:rPr>
        <w:t xml:space="preserve">valuable </w:t>
      </w:r>
      <w:r w:rsidR="00C36F33" w:rsidRPr="00C162C0">
        <w:rPr>
          <w:rFonts w:ascii="Century Schoolbook" w:hAnsi="Century Schoolbook"/>
          <w:lang w:val="en-US"/>
        </w:rPr>
        <w:t xml:space="preserve">public </w:t>
      </w:r>
      <w:r w:rsidR="003B5B32" w:rsidRPr="00C162C0">
        <w:rPr>
          <w:rFonts w:ascii="Century Schoolbook" w:hAnsi="Century Schoolbook"/>
          <w:lang w:val="en-US"/>
        </w:rPr>
        <w:t>opinion</w:t>
      </w:r>
      <w:r w:rsidR="003B5B32" w:rsidRPr="00C162C0">
        <w:rPr>
          <w:rFonts w:ascii="Century Schoolbook" w:hAnsi="Century Schoolbook"/>
          <w:i/>
          <w:lang w:val="en-US"/>
        </w:rPr>
        <w:t>.</w:t>
      </w:r>
      <w:r w:rsidR="00787FCD" w:rsidRPr="00C162C0">
        <w:rPr>
          <w:rFonts w:ascii="Century Schoolbook" w:hAnsi="Century Schoolbook"/>
          <w:lang w:val="en-US"/>
        </w:rPr>
        <w:t xml:space="preserve">This of course does not mean that the individual judgment has to </w:t>
      </w:r>
      <w:r w:rsidR="004313B4" w:rsidRPr="00C162C0">
        <w:rPr>
          <w:rFonts w:ascii="Century Schoolbook" w:hAnsi="Century Schoolbook"/>
          <w:lang w:val="en-US"/>
        </w:rPr>
        <w:t xml:space="preserve">align with </w:t>
      </w:r>
      <w:r w:rsidR="00D27B2E" w:rsidRPr="00C162C0">
        <w:rPr>
          <w:rFonts w:ascii="Century Schoolbook" w:hAnsi="Century Schoolbook"/>
          <w:lang w:val="en-US"/>
        </w:rPr>
        <w:t>a “collective opinion”</w:t>
      </w:r>
      <w:r w:rsidR="008038AD" w:rsidRPr="00C162C0">
        <w:rPr>
          <w:rFonts w:ascii="Century Schoolbook" w:hAnsi="Century Schoolbook"/>
          <w:lang w:val="en-US"/>
        </w:rPr>
        <w:t xml:space="preserve"> or </w:t>
      </w:r>
      <w:r w:rsidR="00D13A5A" w:rsidRPr="00C162C0">
        <w:rPr>
          <w:rFonts w:ascii="Century Schoolbook" w:hAnsi="Century Schoolbook"/>
          <w:lang w:val="en-US"/>
        </w:rPr>
        <w:t>with</w:t>
      </w:r>
      <w:r w:rsidR="00787FCD" w:rsidRPr="00C162C0">
        <w:rPr>
          <w:rFonts w:ascii="Century Schoolbook" w:hAnsi="Century Schoolbook"/>
          <w:lang w:val="en-US"/>
        </w:rPr>
        <w:t>the judgments of others</w:t>
      </w:r>
      <w:r w:rsidR="008038AD" w:rsidRPr="00C162C0">
        <w:rPr>
          <w:rFonts w:ascii="Century Schoolbook" w:hAnsi="Century Schoolbook"/>
          <w:lang w:val="en-US"/>
        </w:rPr>
        <w:t>.</w:t>
      </w:r>
      <w:r w:rsidR="008F7634" w:rsidRPr="00C162C0">
        <w:rPr>
          <w:rFonts w:ascii="Century Schoolbook" w:hAnsi="Century Schoolbook"/>
          <w:lang w:val="en-US"/>
        </w:rPr>
        <w:t xml:space="preserve"> Taking up an enlarged mentality is not a matter of simply adopting other views, </w:t>
      </w:r>
      <w:r w:rsidR="009E771B" w:rsidRPr="00C162C0">
        <w:rPr>
          <w:rFonts w:ascii="Century Schoolbook" w:hAnsi="Century Schoolbook"/>
          <w:lang w:val="en-US"/>
        </w:rPr>
        <w:t xml:space="preserve">taking </w:t>
      </w:r>
      <w:r w:rsidR="00F15E94" w:rsidRPr="00C162C0">
        <w:rPr>
          <w:rFonts w:ascii="Century Schoolbook" w:hAnsi="Century Schoolbook"/>
          <w:lang w:val="en-US"/>
        </w:rPr>
        <w:t>over</w:t>
      </w:r>
      <w:r w:rsidR="009E771B" w:rsidRPr="00C162C0">
        <w:rPr>
          <w:rFonts w:ascii="Century Schoolbook" w:hAnsi="Century Schoolbook"/>
          <w:lang w:val="en-US"/>
        </w:rPr>
        <w:t xml:space="preserve"> a major opinion, or even </w:t>
      </w:r>
      <w:r w:rsidR="008F7634" w:rsidRPr="00C162C0">
        <w:rPr>
          <w:rFonts w:ascii="Century Schoolbook" w:hAnsi="Century Schoolbook"/>
          <w:lang w:val="en-US"/>
        </w:rPr>
        <w:t xml:space="preserve">forming some sort of empathy for them. </w:t>
      </w:r>
      <w:r w:rsidR="00CD3BF0" w:rsidRPr="00C162C0">
        <w:rPr>
          <w:rFonts w:ascii="Century Schoolbook" w:hAnsi="Century Schoolbook"/>
          <w:lang w:val="en-US"/>
        </w:rPr>
        <w:t xml:space="preserve">After all, by now it should be clear that a judgment is first </w:t>
      </w:r>
      <w:del w:id="55" w:author="mitchell" w:date="2021-03-12T10:24:00Z">
        <w:r w:rsidR="00CD3BF0" w:rsidRPr="00C162C0" w:rsidDel="00D036F5">
          <w:rPr>
            <w:rFonts w:ascii="Century Schoolbook" w:hAnsi="Century Schoolbook"/>
            <w:lang w:val="en-US"/>
          </w:rPr>
          <w:delText>and for all</w:delText>
        </w:r>
      </w:del>
      <w:r w:rsidR="00CD3BF0" w:rsidRPr="00C162C0">
        <w:rPr>
          <w:rFonts w:ascii="Century Schoolbook" w:hAnsi="Century Schoolbook"/>
          <w:lang w:val="en-US"/>
        </w:rPr>
        <w:t xml:space="preserve"> an individual undertaking and that its essential value lies exactly in the possibility to criticize these communal norms and </w:t>
      </w:r>
      <w:r w:rsidR="00254235" w:rsidRPr="00C162C0">
        <w:rPr>
          <w:rFonts w:ascii="Century Schoolbook" w:hAnsi="Century Schoolbook"/>
          <w:lang w:val="en-US"/>
        </w:rPr>
        <w:t>others</w:t>
      </w:r>
      <w:r w:rsidR="00A4287F">
        <w:rPr>
          <w:rFonts w:ascii="Century Schoolbook" w:hAnsi="Century Schoolbook"/>
          <w:lang w:val="en-US"/>
        </w:rPr>
        <w:t>’</w:t>
      </w:r>
      <w:r w:rsidR="00CD3BF0" w:rsidRPr="00C162C0">
        <w:rPr>
          <w:rFonts w:ascii="Century Schoolbook" w:hAnsi="Century Schoolbook"/>
          <w:lang w:val="en-US"/>
        </w:rPr>
        <w:t xml:space="preserve">standards. </w:t>
      </w:r>
      <w:del w:id="56" w:author="mitchell" w:date="2021-03-12T10:24:00Z">
        <w:r w:rsidR="008F7634" w:rsidRPr="00C162C0" w:rsidDel="00D036F5">
          <w:rPr>
            <w:rFonts w:ascii="Century Schoolbook" w:hAnsi="Century Schoolbook"/>
            <w:lang w:val="en-US"/>
          </w:rPr>
          <w:delText xml:space="preserve">What Arendt means with </w:delText>
        </w:r>
      </w:del>
      <w:ins w:id="57" w:author="mitchell" w:date="2021-03-12T10:24:00Z">
        <w:r w:rsidR="00D036F5">
          <w:rPr>
            <w:rFonts w:ascii="Century Schoolbook" w:hAnsi="Century Schoolbook"/>
            <w:lang w:val="en-US"/>
          </w:rPr>
          <w:t xml:space="preserve">Through </w:t>
        </w:r>
      </w:ins>
      <w:r w:rsidR="008F7634" w:rsidRPr="00C162C0">
        <w:rPr>
          <w:rFonts w:ascii="Century Schoolbook" w:hAnsi="Century Schoolbook"/>
          <w:lang w:val="en-US"/>
        </w:rPr>
        <w:t xml:space="preserve">this increased representation </w:t>
      </w:r>
      <w:del w:id="58" w:author="mitchell" w:date="2021-03-12T10:25:00Z">
        <w:r w:rsidR="008F7634" w:rsidRPr="00C162C0" w:rsidDel="00D036F5">
          <w:rPr>
            <w:rFonts w:ascii="Century Schoolbook" w:hAnsi="Century Schoolbook"/>
            <w:lang w:val="en-US"/>
          </w:rPr>
          <w:delText>is that in</w:delText>
        </w:r>
      </w:del>
      <w:del w:id="59" w:author="mitchell" w:date="2021-03-12T10:24:00Z">
        <w:r w:rsidR="008F7634" w:rsidRPr="00C162C0" w:rsidDel="00D036F5">
          <w:rPr>
            <w:rFonts w:ascii="Century Schoolbook" w:hAnsi="Century Schoolbook"/>
            <w:lang w:val="en-US"/>
          </w:rPr>
          <w:delText xml:space="preserve"> developing it</w:delText>
        </w:r>
      </w:del>
      <w:r w:rsidR="008F7634" w:rsidRPr="00C162C0">
        <w:rPr>
          <w:rFonts w:ascii="Century Schoolbook" w:hAnsi="Century Schoolbook"/>
          <w:lang w:val="en-US"/>
        </w:rPr>
        <w:t xml:space="preserve">, </w:t>
      </w:r>
      <w:r w:rsidR="00802ED7" w:rsidRPr="00C162C0">
        <w:rPr>
          <w:rFonts w:ascii="Century Schoolbook" w:hAnsi="Century Schoolbook"/>
          <w:lang w:val="en-US"/>
        </w:rPr>
        <w:t>one</w:t>
      </w:r>
      <w:r w:rsidR="008F7634" w:rsidRPr="00C162C0">
        <w:rPr>
          <w:rFonts w:ascii="Century Schoolbook" w:hAnsi="Century Schoolbook"/>
          <w:lang w:val="en-US"/>
        </w:rPr>
        <w:t xml:space="preserve"> stick</w:t>
      </w:r>
      <w:r w:rsidR="00802ED7" w:rsidRPr="00C162C0">
        <w:rPr>
          <w:rFonts w:ascii="Century Schoolbook" w:hAnsi="Century Schoolbook"/>
          <w:lang w:val="en-US"/>
        </w:rPr>
        <w:t>s</w:t>
      </w:r>
      <w:r w:rsidR="008F7634" w:rsidRPr="00C162C0">
        <w:rPr>
          <w:rFonts w:ascii="Century Schoolbook" w:hAnsi="Century Schoolbook"/>
          <w:lang w:val="en-US"/>
        </w:rPr>
        <w:t xml:space="preserve"> to </w:t>
      </w:r>
      <w:r w:rsidR="00EB6E46" w:rsidRPr="00C162C0">
        <w:rPr>
          <w:rFonts w:ascii="Century Schoolbook" w:hAnsi="Century Schoolbook"/>
          <w:lang w:val="en-US"/>
        </w:rPr>
        <w:t>one’s</w:t>
      </w:r>
      <w:r w:rsidR="00624DB1" w:rsidRPr="00C162C0">
        <w:rPr>
          <w:rFonts w:ascii="Century Schoolbook" w:hAnsi="Century Schoolbook"/>
          <w:lang w:val="en-US"/>
        </w:rPr>
        <w:t xml:space="preserve"> own judgment, but equally tries</w:t>
      </w:r>
      <w:r w:rsidR="008F7634" w:rsidRPr="00C162C0">
        <w:rPr>
          <w:rFonts w:ascii="Century Schoolbook" w:hAnsi="Century Schoolbook"/>
          <w:lang w:val="en-US"/>
        </w:rPr>
        <w:t xml:space="preserve"> to imagine someone e</w:t>
      </w:r>
      <w:r w:rsidR="009918C9" w:rsidRPr="00C162C0">
        <w:rPr>
          <w:rFonts w:ascii="Century Schoolbook" w:hAnsi="Century Schoolbook"/>
          <w:lang w:val="en-US"/>
        </w:rPr>
        <w:t>lse’s vision and then review that own</w:t>
      </w:r>
      <w:r w:rsidR="00E35FA1" w:rsidRPr="00C162C0">
        <w:rPr>
          <w:rFonts w:ascii="Century Schoolbook" w:hAnsi="Century Schoolbook"/>
          <w:lang w:val="en-US"/>
        </w:rPr>
        <w:t xml:space="preserve"> judgment from that viewpoint</w:t>
      </w:r>
      <w:r w:rsidR="008F7634" w:rsidRPr="00C162C0">
        <w:rPr>
          <w:rFonts w:ascii="Century Schoolbook" w:hAnsi="Century Schoolbook"/>
          <w:i/>
          <w:lang w:val="en-US"/>
        </w:rPr>
        <w:t>.</w:t>
      </w:r>
      <w:r w:rsidR="00184BDA" w:rsidRPr="00D9224F">
        <w:rPr>
          <w:rStyle w:val="EndnoteReference"/>
          <w:rFonts w:ascii="Century Schoolbook" w:hAnsi="Century Schoolbook"/>
          <w:lang w:val="en-US"/>
        </w:rPr>
        <w:endnoteReference w:id="11"/>
      </w:r>
      <w:r w:rsidR="00937D09" w:rsidRPr="00C162C0">
        <w:rPr>
          <w:rFonts w:ascii="Century Schoolbook" w:hAnsi="Century Schoolbook"/>
          <w:lang w:val="en-US"/>
        </w:rPr>
        <w:t xml:space="preserve">A general political judgment </w:t>
      </w:r>
      <w:r w:rsidR="001A1F92" w:rsidRPr="00C162C0">
        <w:rPr>
          <w:rFonts w:ascii="Century Schoolbook" w:hAnsi="Century Schoolbook"/>
          <w:lang w:val="en-US"/>
        </w:rPr>
        <w:t>remains</w:t>
      </w:r>
      <w:r w:rsidR="00937D09" w:rsidRPr="00C162C0">
        <w:rPr>
          <w:rFonts w:ascii="Century Schoolbook" w:hAnsi="Century Schoolbook"/>
          <w:lang w:val="en-US"/>
        </w:rPr>
        <w:t xml:space="preserve"> an individual undertaking, which</w:t>
      </w:r>
      <w:r w:rsidR="00C632E2" w:rsidRPr="00C162C0">
        <w:rPr>
          <w:rFonts w:ascii="Century Schoolbook" w:hAnsi="Century Schoolbook"/>
          <w:lang w:val="en-US"/>
        </w:rPr>
        <w:t xml:space="preserve"> becomes public</w:t>
      </w:r>
      <w:r w:rsidR="00066CA8" w:rsidRPr="00C162C0">
        <w:rPr>
          <w:rFonts w:ascii="Century Schoolbook" w:hAnsi="Century Schoolbook"/>
          <w:lang w:val="en-US"/>
        </w:rPr>
        <w:t>ly valuable</w:t>
      </w:r>
      <w:r w:rsidR="00C632E2" w:rsidRPr="00C162C0">
        <w:rPr>
          <w:rFonts w:ascii="Century Schoolbook" w:hAnsi="Century Schoolbook"/>
          <w:lang w:val="en-US"/>
        </w:rPr>
        <w:t xml:space="preserve"> through </w:t>
      </w:r>
      <w:r w:rsidR="00937D09" w:rsidRPr="00C162C0">
        <w:rPr>
          <w:rFonts w:ascii="Century Schoolbook" w:hAnsi="Century Schoolbook"/>
          <w:lang w:val="en-US"/>
        </w:rPr>
        <w:t>account</w:t>
      </w:r>
      <w:r w:rsidR="00C632E2" w:rsidRPr="00C162C0">
        <w:rPr>
          <w:rFonts w:ascii="Century Schoolbook" w:hAnsi="Century Schoolbook"/>
          <w:lang w:val="en-US"/>
        </w:rPr>
        <w:t>ing</w:t>
      </w:r>
      <w:r w:rsidR="00937D09" w:rsidRPr="00C162C0">
        <w:rPr>
          <w:rFonts w:ascii="Century Schoolbook" w:hAnsi="Century Schoolbook"/>
          <w:lang w:val="en-US"/>
        </w:rPr>
        <w:t xml:space="preserve"> for </w:t>
      </w:r>
      <w:r w:rsidR="00BA32B9" w:rsidRPr="00C162C0">
        <w:rPr>
          <w:rFonts w:ascii="Century Schoolbook" w:hAnsi="Century Schoolbook"/>
          <w:lang w:val="en-US"/>
        </w:rPr>
        <w:t>and appeal</w:t>
      </w:r>
      <w:r w:rsidR="00633393" w:rsidRPr="00C162C0">
        <w:rPr>
          <w:rFonts w:ascii="Century Schoolbook" w:hAnsi="Century Schoolbook"/>
          <w:lang w:val="en-US"/>
        </w:rPr>
        <w:t>ing</w:t>
      </w:r>
      <w:r w:rsidR="00BA32B9" w:rsidRPr="00C162C0">
        <w:rPr>
          <w:rFonts w:ascii="Century Schoolbook" w:hAnsi="Century Schoolbook"/>
          <w:lang w:val="en-US"/>
        </w:rPr>
        <w:t xml:space="preserve"> to </w:t>
      </w:r>
      <w:r w:rsidR="00937D09" w:rsidRPr="00C162C0">
        <w:rPr>
          <w:rFonts w:ascii="Century Schoolbook" w:hAnsi="Century Schoolbook"/>
          <w:lang w:val="en-US"/>
        </w:rPr>
        <w:t xml:space="preserve">as many as possible distinctive views. </w:t>
      </w:r>
      <w:r w:rsidR="00FD61FA" w:rsidRPr="00C162C0">
        <w:rPr>
          <w:rFonts w:ascii="Century Schoolbook" w:hAnsi="Century Schoolbook"/>
          <w:lang w:val="en-US"/>
        </w:rPr>
        <w:t xml:space="preserve">For this, the process of open deliberation, debate and exchange is essential. </w:t>
      </w:r>
    </w:p>
    <w:p w:rsidR="004C64AD" w:rsidRPr="00C162C0" w:rsidRDefault="004C64AD" w:rsidP="00601A5E">
      <w:pPr>
        <w:pStyle w:val="Heading2"/>
        <w:spacing w:before="0" w:line="276" w:lineRule="auto"/>
        <w:jc w:val="both"/>
        <w:rPr>
          <w:rFonts w:ascii="Century Schoolbook" w:hAnsi="Century Schoolbook"/>
          <w:i w:val="0"/>
          <w:sz w:val="24"/>
          <w:lang w:val="en-US"/>
        </w:rPr>
      </w:pPr>
    </w:p>
    <w:p w:rsidR="006321FF" w:rsidRPr="00C162C0" w:rsidRDefault="009F71E5" w:rsidP="00687AD3">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 xml:space="preserve">4. </w:t>
      </w:r>
      <w:r w:rsidR="003F3F44" w:rsidRPr="00C162C0">
        <w:rPr>
          <w:rFonts w:ascii="Century Schoolbook" w:hAnsi="Century Schoolbook"/>
          <w:i w:val="0"/>
          <w:sz w:val="24"/>
          <w:lang w:val="en-US"/>
        </w:rPr>
        <w:t xml:space="preserve">Opinions </w:t>
      </w:r>
      <w:r w:rsidR="00720E00" w:rsidRPr="00C162C0">
        <w:rPr>
          <w:rFonts w:ascii="Century Schoolbook" w:hAnsi="Century Schoolbook"/>
          <w:i w:val="0"/>
          <w:sz w:val="24"/>
          <w:lang w:val="en-US"/>
        </w:rPr>
        <w:t xml:space="preserve">and the </w:t>
      </w:r>
      <w:r w:rsidR="00AE3547" w:rsidRPr="00C162C0">
        <w:rPr>
          <w:rFonts w:ascii="Century Schoolbook" w:hAnsi="Century Schoolbook"/>
          <w:i w:val="0"/>
          <w:sz w:val="24"/>
          <w:lang w:val="en-US"/>
        </w:rPr>
        <w:t>V</w:t>
      </w:r>
      <w:r w:rsidR="002A0757" w:rsidRPr="00C162C0">
        <w:rPr>
          <w:rFonts w:ascii="Century Schoolbook" w:hAnsi="Century Schoolbook"/>
          <w:i w:val="0"/>
          <w:sz w:val="24"/>
          <w:lang w:val="en-US"/>
        </w:rPr>
        <w:t xml:space="preserve">ita </w:t>
      </w:r>
      <w:r w:rsidR="00AE3547" w:rsidRPr="00C162C0">
        <w:rPr>
          <w:rFonts w:ascii="Century Schoolbook" w:hAnsi="Century Schoolbook"/>
          <w:i w:val="0"/>
          <w:sz w:val="24"/>
          <w:lang w:val="en-US"/>
        </w:rPr>
        <w:t>Activa</w:t>
      </w:r>
    </w:p>
    <w:p w:rsidR="009F71E5" w:rsidRPr="00C162C0" w:rsidRDefault="009F71E5" w:rsidP="00601A5E">
      <w:pPr>
        <w:spacing w:line="276" w:lineRule="auto"/>
        <w:rPr>
          <w:rFonts w:ascii="Century Schoolbook" w:hAnsi="Century Schoolbook"/>
          <w:lang w:val="en-US"/>
        </w:rPr>
      </w:pPr>
    </w:p>
    <w:p w:rsidR="00077798" w:rsidRPr="00C162C0" w:rsidRDefault="00994D7E" w:rsidP="00601A5E">
      <w:pPr>
        <w:spacing w:line="276" w:lineRule="auto"/>
        <w:jc w:val="both"/>
        <w:rPr>
          <w:rFonts w:ascii="Century Schoolbook" w:hAnsi="Century Schoolbook"/>
          <w:lang w:val="en-US"/>
        </w:rPr>
      </w:pPr>
      <w:r w:rsidRPr="00C162C0">
        <w:rPr>
          <w:rFonts w:ascii="Century Schoolbook" w:hAnsi="Century Schoolbook"/>
          <w:lang w:val="en-US"/>
        </w:rPr>
        <w:t xml:space="preserve">The </w:t>
      </w:r>
      <w:r w:rsidR="00F36395" w:rsidRPr="00C162C0">
        <w:rPr>
          <w:rFonts w:ascii="Century Schoolbook" w:hAnsi="Century Schoolbook"/>
          <w:lang w:val="en-US"/>
        </w:rPr>
        <w:t>enlarged mentality that occurs</w:t>
      </w:r>
      <w:r w:rsidRPr="00C162C0">
        <w:rPr>
          <w:rFonts w:ascii="Century Schoolbook" w:hAnsi="Century Schoolbook"/>
          <w:lang w:val="en-US"/>
        </w:rPr>
        <w:t xml:space="preserve"> through deliberation and exchange makes clear how </w:t>
      </w:r>
      <w:r w:rsidR="00F36395" w:rsidRPr="00C162C0">
        <w:rPr>
          <w:rFonts w:ascii="Century Schoolbook" w:hAnsi="Century Schoolbook"/>
          <w:lang w:val="en-US"/>
        </w:rPr>
        <w:t xml:space="preserve">participation in political debate turns a solitary </w:t>
      </w:r>
      <w:r w:rsidR="00FA6EBF" w:rsidRPr="00C162C0">
        <w:rPr>
          <w:rFonts w:ascii="Century Schoolbook" w:hAnsi="Century Schoolbook"/>
          <w:lang w:val="en-US"/>
        </w:rPr>
        <w:t xml:space="preserve">individual into a public person. </w:t>
      </w:r>
      <w:r w:rsidR="0063259B" w:rsidRPr="00C162C0">
        <w:rPr>
          <w:rFonts w:ascii="Century Schoolbook" w:hAnsi="Century Schoolbook"/>
          <w:lang w:val="en-US"/>
        </w:rPr>
        <w:t>When r</w:t>
      </w:r>
      <w:r w:rsidR="00FA6EBF" w:rsidRPr="00C162C0">
        <w:rPr>
          <w:rFonts w:ascii="Century Schoolbook" w:hAnsi="Century Schoolbook"/>
          <w:lang w:val="en-US"/>
        </w:rPr>
        <w:t xml:space="preserve">easoning from the point of the individual judger, it is clear why </w:t>
      </w:r>
      <w:r w:rsidR="00FA6EBF" w:rsidRPr="00C162C0">
        <w:rPr>
          <w:rFonts w:ascii="Century Schoolbook" w:hAnsi="Century Schoolbook"/>
          <w:lang w:val="en-US"/>
        </w:rPr>
        <w:lastRenderedPageBreak/>
        <w:t>such a development is desirable. But</w:t>
      </w:r>
      <w:r w:rsidR="00051A4D" w:rsidRPr="00C162C0">
        <w:rPr>
          <w:rFonts w:ascii="Century Schoolbook" w:hAnsi="Century Schoolbook"/>
          <w:lang w:val="en-US"/>
        </w:rPr>
        <w:t xml:space="preserve"> ending there would </w:t>
      </w:r>
      <w:r w:rsidR="0000721E" w:rsidRPr="00C162C0">
        <w:rPr>
          <w:rFonts w:ascii="Century Schoolbook" w:hAnsi="Century Schoolbook"/>
          <w:lang w:val="en-US"/>
        </w:rPr>
        <w:t>lead to a too narrow understanding of</w:t>
      </w:r>
      <w:r w:rsidR="001C0680" w:rsidRPr="00C162C0">
        <w:rPr>
          <w:rFonts w:ascii="Century Schoolbook" w:hAnsi="Century Schoolbook"/>
          <w:lang w:val="en-US"/>
        </w:rPr>
        <w:t xml:space="preserve"> public deliberation </w:t>
      </w:r>
      <w:r w:rsidR="00455F7D">
        <w:rPr>
          <w:rFonts w:ascii="Century Schoolbook" w:hAnsi="Century Schoolbook"/>
          <w:lang w:val="en-US"/>
        </w:rPr>
        <w:t xml:space="preserve">and </w:t>
      </w:r>
      <w:r w:rsidR="00683D1F" w:rsidRPr="00C162C0">
        <w:rPr>
          <w:rFonts w:ascii="Century Schoolbook" w:hAnsi="Century Schoolbook"/>
          <w:lang w:val="en-US"/>
        </w:rPr>
        <w:t>would not grasp the essential role of enga</w:t>
      </w:r>
      <w:r w:rsidR="001C0680" w:rsidRPr="00C162C0">
        <w:rPr>
          <w:rFonts w:ascii="Century Schoolbook" w:hAnsi="Century Schoolbook"/>
          <w:lang w:val="en-US"/>
        </w:rPr>
        <w:t xml:space="preserve">ging in public life that has been so passionately argued </w:t>
      </w:r>
      <w:r w:rsidR="00474CD5">
        <w:rPr>
          <w:rFonts w:ascii="Century Schoolbook" w:hAnsi="Century Schoolbook"/>
          <w:lang w:val="en-US"/>
        </w:rPr>
        <w:t xml:space="preserve">for </w:t>
      </w:r>
      <w:r w:rsidR="001C0680" w:rsidRPr="00C162C0">
        <w:rPr>
          <w:rFonts w:ascii="Century Schoolbook" w:hAnsi="Century Schoolbook"/>
          <w:lang w:val="en-US"/>
        </w:rPr>
        <w:t>by Arendt in her earlier work</w:t>
      </w:r>
      <w:r w:rsidR="005C61A3" w:rsidRPr="00C162C0">
        <w:rPr>
          <w:rFonts w:ascii="Century Schoolbook" w:hAnsi="Century Schoolbook"/>
          <w:lang w:val="en-US"/>
        </w:rPr>
        <w:t>s</w:t>
      </w:r>
      <w:r w:rsidR="001C0680" w:rsidRPr="00C162C0">
        <w:rPr>
          <w:rFonts w:ascii="Century Schoolbook" w:hAnsi="Century Schoolbook"/>
          <w:lang w:val="en-US"/>
        </w:rPr>
        <w:t>.</w:t>
      </w:r>
      <w:r w:rsidR="00683D1F" w:rsidRPr="00C162C0">
        <w:rPr>
          <w:rFonts w:ascii="Century Schoolbook" w:hAnsi="Century Schoolbook"/>
          <w:lang w:val="en-US"/>
        </w:rPr>
        <w:t xml:space="preserve"> The real</w:t>
      </w:r>
      <w:r w:rsidR="00FA6EBF" w:rsidRPr="00C162C0">
        <w:rPr>
          <w:rFonts w:ascii="Century Schoolbook" w:hAnsi="Century Schoolbook"/>
          <w:lang w:val="en-US"/>
        </w:rPr>
        <w:t xml:space="preserve"> importance of public engagement </w:t>
      </w:r>
      <w:r w:rsidR="00D40936" w:rsidRPr="00C162C0">
        <w:rPr>
          <w:rFonts w:ascii="Century Schoolbook" w:hAnsi="Century Schoolbook"/>
          <w:lang w:val="en-US"/>
        </w:rPr>
        <w:t xml:space="preserve">thus </w:t>
      </w:r>
      <w:r w:rsidR="00FA6EBF" w:rsidRPr="00C162C0">
        <w:rPr>
          <w:rFonts w:ascii="Century Schoolbook" w:hAnsi="Century Schoolbook"/>
          <w:lang w:val="en-US"/>
        </w:rPr>
        <w:t xml:space="preserve">only becomes clear when these insights are connected to Arendt’s earlier works on the </w:t>
      </w:r>
      <w:r w:rsidR="00D40936" w:rsidRPr="00C162C0">
        <w:rPr>
          <w:rFonts w:ascii="Century Schoolbook" w:hAnsi="Century Schoolbook"/>
          <w:i/>
          <w:lang w:val="en-US"/>
        </w:rPr>
        <w:t>vita activa</w:t>
      </w:r>
      <w:r w:rsidR="00D40936" w:rsidRPr="00C162C0">
        <w:rPr>
          <w:rFonts w:ascii="Century Schoolbook" w:hAnsi="Century Schoolbook"/>
          <w:lang w:val="en-US"/>
        </w:rPr>
        <w:t xml:space="preserve"> and the </w:t>
      </w:r>
      <w:r w:rsidR="00FD732C" w:rsidRPr="00C162C0">
        <w:rPr>
          <w:rFonts w:ascii="Century Schoolbook" w:hAnsi="Century Schoolbook"/>
          <w:lang w:val="en-US"/>
        </w:rPr>
        <w:t xml:space="preserve">intrinsic </w:t>
      </w:r>
      <w:r w:rsidR="00862790" w:rsidRPr="00C162C0">
        <w:rPr>
          <w:rFonts w:ascii="Century Schoolbook" w:hAnsi="Century Schoolbook"/>
          <w:lang w:val="en-US"/>
        </w:rPr>
        <w:t>importance</w:t>
      </w:r>
      <w:r w:rsidR="00FA6EBF" w:rsidRPr="00C162C0">
        <w:rPr>
          <w:rFonts w:ascii="Century Schoolbook" w:hAnsi="Century Schoolbook"/>
          <w:lang w:val="en-US"/>
        </w:rPr>
        <w:t xml:space="preserve"> of </w:t>
      </w:r>
      <w:r w:rsidR="003D3834" w:rsidRPr="00C162C0">
        <w:rPr>
          <w:rFonts w:ascii="Century Schoolbook" w:hAnsi="Century Schoolbook"/>
          <w:lang w:val="en-US"/>
        </w:rPr>
        <w:t>public</w:t>
      </w:r>
      <w:r w:rsidR="00FA6EBF" w:rsidRPr="00C162C0">
        <w:rPr>
          <w:rFonts w:ascii="Century Schoolbook" w:hAnsi="Century Schoolbook"/>
          <w:lang w:val="en-US"/>
        </w:rPr>
        <w:t xml:space="preserve"> life</w:t>
      </w:r>
      <w:r w:rsidR="00D54640" w:rsidRPr="00C162C0">
        <w:rPr>
          <w:rFonts w:ascii="Century Schoolbook" w:hAnsi="Century Schoolbook"/>
          <w:lang w:val="en-US"/>
        </w:rPr>
        <w:t xml:space="preserve"> through deliberation</w:t>
      </w:r>
      <w:r w:rsidR="00FA6EBF" w:rsidRPr="00C162C0">
        <w:rPr>
          <w:rFonts w:ascii="Century Schoolbook" w:hAnsi="Century Schoolbook"/>
          <w:lang w:val="en-US"/>
        </w:rPr>
        <w:t xml:space="preserve"> in itself. </w:t>
      </w:r>
    </w:p>
    <w:p w:rsidR="00077798" w:rsidRPr="00C162C0" w:rsidRDefault="0048129E" w:rsidP="00687AD3">
      <w:pPr>
        <w:pStyle w:val="Heading3"/>
        <w:spacing w:before="0" w:line="276" w:lineRule="auto"/>
        <w:rPr>
          <w:rFonts w:ascii="Century Schoolbook" w:hAnsi="Century Schoolbook"/>
          <w:sz w:val="24"/>
          <w:szCs w:val="24"/>
          <w:lang w:val="en-US"/>
        </w:rPr>
      </w:pPr>
      <w:r w:rsidRPr="00C162C0">
        <w:rPr>
          <w:rFonts w:ascii="Century Schoolbook" w:hAnsi="Century Schoolbook"/>
          <w:sz w:val="24"/>
          <w:szCs w:val="24"/>
          <w:lang w:val="en-US"/>
        </w:rPr>
        <w:t>4</w:t>
      </w:r>
      <w:r w:rsidR="00077798" w:rsidRPr="00C162C0">
        <w:rPr>
          <w:rFonts w:ascii="Century Schoolbook" w:hAnsi="Century Schoolbook"/>
          <w:sz w:val="24"/>
          <w:szCs w:val="24"/>
          <w:lang w:val="en-US"/>
        </w:rPr>
        <w:t>.1 Action</w:t>
      </w:r>
    </w:p>
    <w:p w:rsidR="0048129E" w:rsidRPr="00C162C0" w:rsidRDefault="0048129E" w:rsidP="00601A5E">
      <w:pPr>
        <w:spacing w:line="276" w:lineRule="auto"/>
        <w:rPr>
          <w:rFonts w:ascii="Century Schoolbook" w:hAnsi="Century Schoolbook"/>
          <w:lang w:val="en-US"/>
        </w:rPr>
      </w:pPr>
    </w:p>
    <w:p w:rsidR="00DB7673" w:rsidRPr="00C162C0" w:rsidRDefault="008E0C27" w:rsidP="00601A5E">
      <w:pPr>
        <w:spacing w:line="276" w:lineRule="auto"/>
        <w:jc w:val="both"/>
        <w:rPr>
          <w:rFonts w:ascii="Century Schoolbook" w:hAnsi="Century Schoolbook"/>
          <w:lang w:val="en-US"/>
        </w:rPr>
      </w:pPr>
      <w:r w:rsidRPr="00C162C0">
        <w:rPr>
          <w:rFonts w:ascii="Century Schoolbook" w:hAnsi="Century Schoolbook"/>
          <w:lang w:val="en-US"/>
        </w:rPr>
        <w:t xml:space="preserve">In </w:t>
      </w:r>
      <w:r w:rsidRPr="00C162C0">
        <w:rPr>
          <w:rFonts w:ascii="Century Schoolbook" w:hAnsi="Century Schoolbook"/>
          <w:i/>
          <w:lang w:val="en-US"/>
        </w:rPr>
        <w:t>The Human Condition</w:t>
      </w:r>
      <w:r w:rsidR="004C12F9" w:rsidRPr="00C162C0">
        <w:rPr>
          <w:rFonts w:ascii="Century Schoolbook" w:hAnsi="Century Schoolbook"/>
          <w:lang w:val="en-US"/>
        </w:rPr>
        <w:t xml:space="preserve">Arendt distinguishes </w:t>
      </w:r>
      <w:r w:rsidR="0042253D" w:rsidRPr="00C162C0">
        <w:rPr>
          <w:rFonts w:ascii="Century Schoolbook" w:hAnsi="Century Schoolbook"/>
          <w:lang w:val="en-US"/>
        </w:rPr>
        <w:t>a</w:t>
      </w:r>
      <w:r w:rsidR="007362EC" w:rsidRPr="00C162C0">
        <w:rPr>
          <w:rFonts w:ascii="Century Schoolbook" w:hAnsi="Century Schoolbook"/>
          <w:lang w:val="en-US"/>
        </w:rPr>
        <w:t>ction</w:t>
      </w:r>
      <w:r w:rsidR="0042253D" w:rsidRPr="00C162C0">
        <w:rPr>
          <w:rFonts w:ascii="Century Schoolbook" w:hAnsi="Century Schoolbook"/>
          <w:lang w:val="en-US"/>
        </w:rPr>
        <w:t xml:space="preserve"> as being </w:t>
      </w:r>
      <w:r w:rsidR="007362EC" w:rsidRPr="00C162C0">
        <w:rPr>
          <w:rFonts w:ascii="Century Schoolbook" w:hAnsi="Century Schoolbook"/>
          <w:lang w:val="en-US"/>
        </w:rPr>
        <w:t>th</w:t>
      </w:r>
      <w:r w:rsidR="0042253D" w:rsidRPr="00C162C0">
        <w:rPr>
          <w:rFonts w:ascii="Century Schoolbook" w:hAnsi="Century Schoolbook"/>
          <w:lang w:val="en-US"/>
        </w:rPr>
        <w:t>at</w:t>
      </w:r>
      <w:r w:rsidR="007362EC" w:rsidRPr="00C162C0">
        <w:rPr>
          <w:rFonts w:ascii="Century Schoolbook" w:hAnsi="Century Schoolbook"/>
          <w:lang w:val="en-US"/>
        </w:rPr>
        <w:t xml:space="preserve"> sphere of activity whi</w:t>
      </w:r>
      <w:r w:rsidR="0042253D" w:rsidRPr="00C162C0">
        <w:rPr>
          <w:rFonts w:ascii="Century Schoolbook" w:hAnsi="Century Schoolbook"/>
          <w:lang w:val="en-US"/>
        </w:rPr>
        <w:t xml:space="preserve">ch </w:t>
      </w:r>
      <w:r w:rsidR="00AC6D03" w:rsidRPr="00C162C0">
        <w:rPr>
          <w:rFonts w:ascii="Century Schoolbook" w:hAnsi="Century Schoolbook"/>
          <w:lang w:val="en-US"/>
        </w:rPr>
        <w:t xml:space="preserve">is not engaged with biological or worldly needs. Whereas labor </w:t>
      </w:r>
      <w:r w:rsidR="004D1F90">
        <w:rPr>
          <w:rFonts w:ascii="Century Schoolbook" w:hAnsi="Century Schoolbook"/>
          <w:lang w:val="en-US"/>
        </w:rPr>
        <w:t>deals with immediate a</w:t>
      </w:r>
      <w:r w:rsidR="00AC6D03" w:rsidRPr="00C162C0">
        <w:rPr>
          <w:rFonts w:ascii="Century Schoolbook" w:hAnsi="Century Schoolbook"/>
          <w:lang w:val="en-US"/>
        </w:rPr>
        <w:t>n</w:t>
      </w:r>
      <w:r w:rsidR="004D1F90">
        <w:rPr>
          <w:rFonts w:ascii="Century Schoolbook" w:hAnsi="Century Schoolbook"/>
          <w:lang w:val="en-US"/>
        </w:rPr>
        <w:t>d</w:t>
      </w:r>
      <w:r w:rsidR="00AC6D03" w:rsidRPr="00C162C0">
        <w:rPr>
          <w:rFonts w:ascii="Century Schoolbook" w:hAnsi="Century Schoolbook"/>
          <w:lang w:val="en-US"/>
        </w:rPr>
        <w:t xml:space="preserve"> cyclic natural processes like </w:t>
      </w:r>
      <w:r w:rsidR="00E64C58" w:rsidRPr="00C162C0">
        <w:rPr>
          <w:rFonts w:ascii="Century Schoolbook" w:hAnsi="Century Schoolbook"/>
          <w:lang w:val="en-US"/>
        </w:rPr>
        <w:t xml:space="preserve">shelter or </w:t>
      </w:r>
      <w:r w:rsidR="00AC6D03" w:rsidRPr="00C162C0">
        <w:rPr>
          <w:rFonts w:ascii="Century Schoolbook" w:hAnsi="Century Schoolbook"/>
          <w:lang w:val="en-US"/>
        </w:rPr>
        <w:t xml:space="preserve">nutrition, and work is the sphere in which </w:t>
      </w:r>
      <w:commentRangeStart w:id="60"/>
      <w:r w:rsidR="00AC6D03" w:rsidRPr="00C162C0">
        <w:rPr>
          <w:rFonts w:ascii="Century Schoolbook" w:hAnsi="Century Schoolbook"/>
          <w:lang w:val="en-US"/>
        </w:rPr>
        <w:t xml:space="preserve">man </w:t>
      </w:r>
      <w:commentRangeEnd w:id="60"/>
      <w:r w:rsidR="0028562E">
        <w:rPr>
          <w:rStyle w:val="CommentReference"/>
        </w:rPr>
        <w:commentReference w:id="60"/>
      </w:r>
      <w:r w:rsidR="00AC6D03" w:rsidRPr="00C162C0">
        <w:rPr>
          <w:rFonts w:ascii="Century Schoolbook" w:hAnsi="Century Schoolbook"/>
          <w:lang w:val="en-US"/>
        </w:rPr>
        <w:t>deals with self-created, yet recurrent needs like</w:t>
      </w:r>
      <w:r w:rsidR="00E64C58" w:rsidRPr="00C162C0">
        <w:rPr>
          <w:rFonts w:ascii="Century Schoolbook" w:hAnsi="Century Schoolbook"/>
          <w:lang w:val="en-US"/>
        </w:rPr>
        <w:t xml:space="preserve"> law</w:t>
      </w:r>
      <w:r w:rsidR="00AC6D03" w:rsidRPr="00C162C0">
        <w:rPr>
          <w:rFonts w:ascii="Century Schoolbook" w:hAnsi="Century Schoolbook"/>
          <w:lang w:val="en-US"/>
        </w:rPr>
        <w:t xml:space="preserve"> and finance, action </w:t>
      </w:r>
      <w:r w:rsidRPr="00C162C0">
        <w:rPr>
          <w:rFonts w:ascii="Century Schoolbook" w:hAnsi="Century Schoolbook"/>
          <w:lang w:val="en-US"/>
        </w:rPr>
        <w:t xml:space="preserve">is concerned </w:t>
      </w:r>
      <w:r w:rsidR="006627FC" w:rsidRPr="00C162C0">
        <w:rPr>
          <w:rFonts w:ascii="Century Schoolbook" w:hAnsi="Century Schoolbook"/>
          <w:lang w:val="en-US"/>
        </w:rPr>
        <w:t xml:space="preserve">solely </w:t>
      </w:r>
      <w:r w:rsidRPr="00C162C0">
        <w:rPr>
          <w:rFonts w:ascii="Century Schoolbook" w:hAnsi="Century Schoolbook"/>
          <w:lang w:val="en-US"/>
        </w:rPr>
        <w:t>with human affairs</w:t>
      </w:r>
      <w:r w:rsidR="00C51E1E" w:rsidRPr="00C162C0">
        <w:rPr>
          <w:rFonts w:ascii="Century Schoolbook" w:hAnsi="Century Schoolbook"/>
          <w:lang w:val="en-US"/>
        </w:rPr>
        <w:t xml:space="preserve"> like values and morals.</w:t>
      </w:r>
      <w:r w:rsidR="004C12F9" w:rsidRPr="00C162C0">
        <w:rPr>
          <w:rFonts w:ascii="Century Schoolbook" w:hAnsi="Century Schoolbook"/>
          <w:lang w:val="en-US"/>
        </w:rPr>
        <w:t xml:space="preserve"> It </w:t>
      </w:r>
      <w:r w:rsidR="0042253D" w:rsidRPr="00C162C0">
        <w:rPr>
          <w:rFonts w:ascii="Century Schoolbook" w:hAnsi="Century Schoolbook"/>
          <w:lang w:val="en-US"/>
        </w:rPr>
        <w:t xml:space="preserve">takes places directly between </w:t>
      </w:r>
      <w:commentRangeStart w:id="61"/>
      <w:r w:rsidR="0042253D" w:rsidRPr="00C162C0">
        <w:rPr>
          <w:rFonts w:ascii="Century Schoolbook" w:hAnsi="Century Schoolbook"/>
          <w:lang w:val="en-US"/>
        </w:rPr>
        <w:t>men</w:t>
      </w:r>
      <w:commentRangeEnd w:id="61"/>
      <w:r w:rsidR="0028562E">
        <w:rPr>
          <w:rStyle w:val="CommentReference"/>
        </w:rPr>
        <w:commentReference w:id="61"/>
      </w:r>
      <w:r w:rsidR="004C12F9" w:rsidRPr="00C162C0">
        <w:rPr>
          <w:rFonts w:ascii="Century Schoolbook" w:hAnsi="Century Schoolbook"/>
          <w:lang w:val="en-US"/>
        </w:rPr>
        <w:t xml:space="preserve">through </w:t>
      </w:r>
      <w:r w:rsidR="0042253D" w:rsidRPr="00C162C0">
        <w:rPr>
          <w:rFonts w:ascii="Century Schoolbook" w:hAnsi="Century Schoolbook"/>
          <w:lang w:val="en-US"/>
        </w:rPr>
        <w:t>the ultimately human capacities of speech and deliberation.</w:t>
      </w:r>
      <w:r w:rsidR="00093688" w:rsidRPr="00C162C0">
        <w:rPr>
          <w:rStyle w:val="EndnoteReference"/>
          <w:rFonts w:ascii="Century Schoolbook" w:hAnsi="Century Schoolbook"/>
          <w:lang w:val="en-US"/>
        </w:rPr>
        <w:endnoteReference w:id="12"/>
      </w:r>
      <w:r w:rsidR="00DB3ABB" w:rsidRPr="00C162C0">
        <w:rPr>
          <w:rFonts w:ascii="Century Schoolbook" w:hAnsi="Century Schoolbook"/>
          <w:lang w:val="en-US"/>
        </w:rPr>
        <w:t xml:space="preserve">Since it is the only type of human activity </w:t>
      </w:r>
      <w:r w:rsidR="00901C35" w:rsidRPr="00C162C0">
        <w:rPr>
          <w:rFonts w:ascii="Century Schoolbook" w:hAnsi="Century Schoolbook"/>
          <w:lang w:val="en-US"/>
        </w:rPr>
        <w:t>that</w:t>
      </w:r>
      <w:r w:rsidR="00DB3ABB" w:rsidRPr="00C162C0">
        <w:rPr>
          <w:rFonts w:ascii="Century Schoolbook" w:hAnsi="Century Schoolbook"/>
          <w:lang w:val="en-US"/>
        </w:rPr>
        <w:t xml:space="preserve"> can completely refrain from reference to </w:t>
      </w:r>
      <w:r w:rsidR="00B2330F" w:rsidRPr="00C162C0">
        <w:rPr>
          <w:rFonts w:ascii="Century Schoolbook" w:hAnsi="Century Schoolbook"/>
          <w:lang w:val="en-US"/>
        </w:rPr>
        <w:t>natural laws, worldly conditions or material things</w:t>
      </w:r>
      <w:r w:rsidR="00DB3ABB" w:rsidRPr="00C162C0">
        <w:rPr>
          <w:rFonts w:ascii="Century Schoolbook" w:hAnsi="Century Schoolbook"/>
          <w:lang w:val="en-US"/>
        </w:rPr>
        <w:t>, it is the dimension in which real human freedom</w:t>
      </w:r>
      <w:r w:rsidR="003D7125" w:rsidRPr="00C162C0">
        <w:rPr>
          <w:rFonts w:ascii="Century Schoolbook" w:hAnsi="Century Schoolbook"/>
          <w:lang w:val="en-US"/>
        </w:rPr>
        <w:t xml:space="preserve"> comes to expression. </w:t>
      </w:r>
      <w:r w:rsidR="004A5078" w:rsidRPr="00C162C0">
        <w:rPr>
          <w:rFonts w:ascii="Century Schoolbook" w:hAnsi="Century Schoolbook"/>
          <w:lang w:val="en-US"/>
        </w:rPr>
        <w:t xml:space="preserve">Here </w:t>
      </w:r>
      <w:commentRangeStart w:id="62"/>
      <w:r w:rsidR="004A5078" w:rsidRPr="00C162C0">
        <w:rPr>
          <w:rFonts w:ascii="Century Schoolbook" w:hAnsi="Century Schoolbook"/>
          <w:lang w:val="en-US"/>
        </w:rPr>
        <w:t xml:space="preserve">men </w:t>
      </w:r>
      <w:commentRangeEnd w:id="62"/>
      <w:r w:rsidR="0028562E">
        <w:rPr>
          <w:rStyle w:val="CommentReference"/>
        </w:rPr>
        <w:commentReference w:id="62"/>
      </w:r>
      <w:r w:rsidR="004A5078" w:rsidRPr="00C162C0">
        <w:rPr>
          <w:rFonts w:ascii="Century Schoolbook" w:hAnsi="Century Schoolbook"/>
          <w:lang w:val="en-US"/>
        </w:rPr>
        <w:t xml:space="preserve">can create or initiate ideas and visions that are new, beginnings that are </w:t>
      </w:r>
      <w:r w:rsidR="00667D9A" w:rsidRPr="00C162C0">
        <w:rPr>
          <w:rFonts w:ascii="Century Schoolbook" w:hAnsi="Century Schoolbook"/>
          <w:lang w:val="en-US"/>
        </w:rPr>
        <w:t>not restricted by</w:t>
      </w:r>
      <w:r w:rsidR="004A5078" w:rsidRPr="00C162C0">
        <w:rPr>
          <w:rFonts w:ascii="Century Schoolbook" w:hAnsi="Century Schoolbook"/>
          <w:lang w:val="en-US"/>
        </w:rPr>
        <w:t xml:space="preserve"> everything that is or has been before. </w:t>
      </w:r>
      <w:r w:rsidR="00667D9A" w:rsidRPr="00C162C0">
        <w:rPr>
          <w:rFonts w:ascii="Century Schoolbook" w:hAnsi="Century Schoolbook"/>
          <w:lang w:val="en-US"/>
        </w:rPr>
        <w:t>Unbound</w:t>
      </w:r>
      <w:r w:rsidR="00B2330F" w:rsidRPr="00C162C0">
        <w:rPr>
          <w:rFonts w:ascii="Century Schoolbook" w:hAnsi="Century Schoolbook"/>
          <w:lang w:val="en-US"/>
        </w:rPr>
        <w:t xml:space="preserve"> by daily concerns or the current state of affairs, here </w:t>
      </w:r>
      <w:commentRangeStart w:id="63"/>
      <w:r w:rsidR="00B2330F" w:rsidRPr="00C162C0">
        <w:rPr>
          <w:rFonts w:ascii="Century Schoolbook" w:hAnsi="Century Schoolbook"/>
          <w:lang w:val="en-US"/>
        </w:rPr>
        <w:t>m</w:t>
      </w:r>
      <w:r w:rsidR="00FD4302">
        <w:rPr>
          <w:rFonts w:ascii="Century Schoolbook" w:hAnsi="Century Schoolbook"/>
          <w:lang w:val="en-US"/>
        </w:rPr>
        <w:t>e</w:t>
      </w:r>
      <w:r w:rsidR="00B2330F" w:rsidRPr="00C162C0">
        <w:rPr>
          <w:rFonts w:ascii="Century Schoolbook" w:hAnsi="Century Schoolbook"/>
          <w:lang w:val="en-US"/>
        </w:rPr>
        <w:t xml:space="preserve">n </w:t>
      </w:r>
      <w:commentRangeEnd w:id="63"/>
      <w:r w:rsidR="0028562E">
        <w:rPr>
          <w:rStyle w:val="CommentReference"/>
        </w:rPr>
        <w:commentReference w:id="63"/>
      </w:r>
      <w:r w:rsidR="00B2330F" w:rsidRPr="00C162C0">
        <w:rPr>
          <w:rFonts w:ascii="Century Schoolbook" w:hAnsi="Century Schoolbook"/>
          <w:lang w:val="en-US"/>
        </w:rPr>
        <w:t>can strive for creating something persistent in t</w:t>
      </w:r>
      <w:r w:rsidR="00CF17E4" w:rsidRPr="00C162C0">
        <w:rPr>
          <w:rFonts w:ascii="Century Schoolbook" w:hAnsi="Century Schoolbook"/>
          <w:lang w:val="en-US"/>
        </w:rPr>
        <w:t>he world that is not material—</w:t>
      </w:r>
      <w:r w:rsidR="00B2330F" w:rsidRPr="00C162C0">
        <w:rPr>
          <w:rFonts w:ascii="Century Schoolbook" w:hAnsi="Century Schoolbook"/>
          <w:lang w:val="en-US"/>
        </w:rPr>
        <w:t>and thereb</w:t>
      </w:r>
      <w:r w:rsidR="00382ECF" w:rsidRPr="00C162C0">
        <w:rPr>
          <w:rFonts w:ascii="Century Schoolbook" w:hAnsi="Century Schoolbook"/>
          <w:lang w:val="en-US"/>
        </w:rPr>
        <w:t>y still of a decaying nature</w:t>
      </w:r>
      <w:r w:rsidR="00CF17E4" w:rsidRPr="00C162C0">
        <w:rPr>
          <w:rFonts w:ascii="Century Schoolbook" w:hAnsi="Century Schoolbook"/>
          <w:lang w:val="en-US"/>
        </w:rPr>
        <w:t>—</w:t>
      </w:r>
      <w:r w:rsidR="00B2330F" w:rsidRPr="00C162C0">
        <w:rPr>
          <w:rFonts w:ascii="Century Schoolbook" w:hAnsi="Century Schoolbook"/>
          <w:lang w:val="en-US"/>
        </w:rPr>
        <w:t xml:space="preserve">but which is a product of speech and consideration, transcending the individual existence. </w:t>
      </w:r>
      <w:r w:rsidR="00DB7673" w:rsidRPr="00C162C0">
        <w:rPr>
          <w:rFonts w:ascii="Century Schoolbook" w:hAnsi="Century Schoolbook"/>
          <w:lang w:val="en-US"/>
        </w:rPr>
        <w:t>A</w:t>
      </w:r>
      <w:r w:rsidR="00C215EE" w:rsidRPr="00C162C0">
        <w:rPr>
          <w:rFonts w:ascii="Century Schoolbook" w:hAnsi="Century Schoolbook"/>
          <w:lang w:val="en-US"/>
        </w:rPr>
        <w:t>ction</w:t>
      </w:r>
      <w:r w:rsidR="00E76CC9" w:rsidRPr="00C162C0">
        <w:rPr>
          <w:rFonts w:ascii="Century Schoolbook" w:hAnsi="Century Schoolbook"/>
          <w:lang w:val="en-US"/>
        </w:rPr>
        <w:t xml:space="preserve"> is the domain of</w:t>
      </w:r>
      <w:r w:rsidR="00FA12AD" w:rsidRPr="00C162C0">
        <w:rPr>
          <w:rFonts w:ascii="Century Schoolbook" w:hAnsi="Century Schoolbook"/>
          <w:lang w:val="en-US"/>
        </w:rPr>
        <w:t xml:space="preserve"> the unique human </w:t>
      </w:r>
      <w:r w:rsidR="006D24D1" w:rsidRPr="00C162C0">
        <w:rPr>
          <w:rFonts w:ascii="Century Schoolbook" w:hAnsi="Century Schoolbook"/>
          <w:lang w:val="en-US"/>
        </w:rPr>
        <w:t xml:space="preserve">capacity </w:t>
      </w:r>
      <w:r w:rsidR="009C74B3" w:rsidRPr="00C162C0">
        <w:rPr>
          <w:rFonts w:ascii="Century Schoolbook" w:hAnsi="Century Schoolbook"/>
          <w:lang w:val="en-US"/>
        </w:rPr>
        <w:t>to create</w:t>
      </w:r>
      <w:r w:rsidR="00E76CC9" w:rsidRPr="00C162C0">
        <w:rPr>
          <w:rFonts w:ascii="Century Schoolbook" w:hAnsi="Century Schoolbook"/>
          <w:lang w:val="en-US"/>
        </w:rPr>
        <w:t xml:space="preserve"> and to</w:t>
      </w:r>
      <w:r w:rsidR="009C74B3" w:rsidRPr="00C162C0">
        <w:rPr>
          <w:rFonts w:ascii="Century Schoolbook" w:hAnsi="Century Schoolbook"/>
          <w:lang w:val="en-US"/>
        </w:rPr>
        <w:t xml:space="preserve"> take</w:t>
      </w:r>
      <w:r w:rsidR="00E76CC9" w:rsidRPr="00C162C0">
        <w:rPr>
          <w:rFonts w:ascii="Century Schoolbook" w:hAnsi="Century Schoolbook"/>
          <w:lang w:val="en-US"/>
        </w:rPr>
        <w:t xml:space="preserve"> initiative. P</w:t>
      </w:r>
      <w:r w:rsidR="00FA12AD" w:rsidRPr="00C162C0">
        <w:rPr>
          <w:rFonts w:ascii="Century Schoolbook" w:hAnsi="Century Schoolbook"/>
          <w:lang w:val="en-US"/>
        </w:rPr>
        <w:t xml:space="preserve">olitics </w:t>
      </w:r>
      <w:r w:rsidR="004E390A" w:rsidRPr="00C162C0">
        <w:rPr>
          <w:rFonts w:ascii="Century Schoolbook" w:hAnsi="Century Schoolbook"/>
          <w:lang w:val="en-US"/>
        </w:rPr>
        <w:t xml:space="preserve">as its </w:t>
      </w:r>
      <w:r w:rsidR="00E76CC9" w:rsidRPr="00C162C0">
        <w:rPr>
          <w:rFonts w:ascii="Century Schoolbook" w:hAnsi="Century Schoolbook"/>
          <w:lang w:val="en-US"/>
        </w:rPr>
        <w:t xml:space="preserve">practical form </w:t>
      </w:r>
      <w:r w:rsidR="004E390A" w:rsidRPr="00C162C0">
        <w:rPr>
          <w:rFonts w:ascii="Century Schoolbook" w:hAnsi="Century Schoolbook"/>
          <w:lang w:val="en-US"/>
        </w:rPr>
        <w:t xml:space="preserve">par excellence </w:t>
      </w:r>
      <w:r w:rsidR="00E76CC9" w:rsidRPr="00C162C0">
        <w:rPr>
          <w:rFonts w:ascii="Century Schoolbook" w:hAnsi="Century Schoolbook"/>
          <w:lang w:val="en-US"/>
        </w:rPr>
        <w:t xml:space="preserve">thus </w:t>
      </w:r>
      <w:r w:rsidR="00FA12AD" w:rsidRPr="00C162C0">
        <w:rPr>
          <w:rFonts w:ascii="Century Schoolbook" w:hAnsi="Century Schoolbook"/>
          <w:lang w:val="en-US"/>
        </w:rPr>
        <w:t>enable</w:t>
      </w:r>
      <w:r w:rsidR="00E76CC9" w:rsidRPr="00C162C0">
        <w:rPr>
          <w:rFonts w:ascii="Century Schoolbook" w:hAnsi="Century Schoolbook"/>
          <w:lang w:val="en-US"/>
        </w:rPr>
        <w:t>s</w:t>
      </w:r>
      <w:r w:rsidR="00FA12AD" w:rsidRPr="00C162C0">
        <w:rPr>
          <w:rFonts w:ascii="Century Schoolbook" w:hAnsi="Century Schoolbook"/>
          <w:lang w:val="en-US"/>
        </w:rPr>
        <w:t xml:space="preserve"> humans to not just live their lives in the material world, but also to create an independent sphere of abstract value that transcends our earthly, </w:t>
      </w:r>
      <w:r w:rsidR="00FD030D" w:rsidRPr="00C162C0">
        <w:rPr>
          <w:rFonts w:ascii="Century Schoolbook" w:hAnsi="Century Schoolbook"/>
          <w:lang w:val="en-US"/>
        </w:rPr>
        <w:t xml:space="preserve">ending </w:t>
      </w:r>
      <w:r w:rsidR="00FA12AD" w:rsidRPr="00C162C0">
        <w:rPr>
          <w:rFonts w:ascii="Century Schoolbook" w:hAnsi="Century Schoolbook"/>
          <w:lang w:val="en-US"/>
        </w:rPr>
        <w:t>existence and enables us to r</w:t>
      </w:r>
      <w:r w:rsidR="00C623C6" w:rsidRPr="00C162C0">
        <w:rPr>
          <w:rFonts w:ascii="Century Schoolbook" w:hAnsi="Century Schoolbook"/>
          <w:lang w:val="en-US"/>
        </w:rPr>
        <w:t>each for a form of immortality</w:t>
      </w:r>
      <w:r w:rsidR="005413CC">
        <w:rPr>
          <w:rFonts w:ascii="Century Schoolbook" w:hAnsi="Century Schoolbook"/>
          <w:lang w:val="en-US"/>
        </w:rPr>
        <w:t xml:space="preserve"> (HC 19)</w:t>
      </w:r>
      <w:r w:rsidR="00FD732C" w:rsidRPr="00C162C0">
        <w:rPr>
          <w:rFonts w:ascii="Century Schoolbook" w:hAnsi="Century Schoolbook"/>
          <w:lang w:val="en-US"/>
        </w:rPr>
        <w:t>.</w:t>
      </w:r>
    </w:p>
    <w:p w:rsidR="00C623C6" w:rsidRPr="00C162C0" w:rsidRDefault="00D15295" w:rsidP="00601A5E">
      <w:pPr>
        <w:spacing w:line="276" w:lineRule="auto"/>
        <w:ind w:firstLine="708"/>
        <w:jc w:val="both"/>
        <w:rPr>
          <w:rFonts w:ascii="Century Schoolbook" w:hAnsi="Century Schoolbook"/>
          <w:lang w:val="en-US"/>
        </w:rPr>
      </w:pPr>
      <w:r w:rsidRPr="00C162C0">
        <w:rPr>
          <w:rFonts w:ascii="Century Schoolbook" w:hAnsi="Century Schoolbook"/>
          <w:lang w:val="en-US"/>
        </w:rPr>
        <w:t>Political a</w:t>
      </w:r>
      <w:r w:rsidR="00DB7673" w:rsidRPr="00C162C0">
        <w:rPr>
          <w:rFonts w:ascii="Century Schoolbook" w:hAnsi="Century Schoolbook"/>
          <w:lang w:val="en-US"/>
        </w:rPr>
        <w:t xml:space="preserve">ction </w:t>
      </w:r>
      <w:r w:rsidR="004554E0" w:rsidRPr="00C162C0">
        <w:rPr>
          <w:rFonts w:ascii="Century Schoolbook" w:hAnsi="Century Schoolbook"/>
          <w:lang w:val="en-US"/>
        </w:rPr>
        <w:t>in the form of</w:t>
      </w:r>
      <w:r w:rsidR="00DB7673" w:rsidRPr="00C162C0">
        <w:rPr>
          <w:rFonts w:ascii="Century Schoolbook" w:hAnsi="Century Schoolbook"/>
          <w:lang w:val="en-US"/>
        </w:rPr>
        <w:t xml:space="preserve"> deliberation </w:t>
      </w:r>
      <w:r w:rsidR="00C623C6" w:rsidRPr="00C162C0">
        <w:rPr>
          <w:rFonts w:ascii="Century Schoolbook" w:hAnsi="Century Schoolbook"/>
          <w:lang w:val="en-US"/>
        </w:rPr>
        <w:t>is the only way to truly express the diversity that is inherent to humanity</w:t>
      </w:r>
      <w:r w:rsidR="004E390A" w:rsidRPr="00C162C0">
        <w:rPr>
          <w:rFonts w:ascii="Century Schoolbook" w:hAnsi="Century Schoolbook"/>
          <w:lang w:val="en-US"/>
        </w:rPr>
        <w:t xml:space="preserve"> and which shows that the world is inhabited by </w:t>
      </w:r>
      <w:commentRangeStart w:id="64"/>
      <w:r w:rsidR="004E390A" w:rsidRPr="00C162C0">
        <w:rPr>
          <w:rFonts w:ascii="Century Schoolbook" w:hAnsi="Century Schoolbook"/>
          <w:lang w:val="en-US"/>
        </w:rPr>
        <w:t>men, not man</w:t>
      </w:r>
      <w:commentRangeEnd w:id="64"/>
      <w:r w:rsidR="0028562E">
        <w:rPr>
          <w:rStyle w:val="CommentReference"/>
        </w:rPr>
        <w:commentReference w:id="64"/>
      </w:r>
      <w:r w:rsidR="00C623C6" w:rsidRPr="00C162C0">
        <w:rPr>
          <w:rFonts w:ascii="Century Schoolbook" w:hAnsi="Century Schoolbook"/>
          <w:lang w:val="en-US"/>
        </w:rPr>
        <w:t xml:space="preserve">. Of great importance to Arendt </w:t>
      </w:r>
      <w:r w:rsidR="00AF5506" w:rsidRPr="00C162C0">
        <w:rPr>
          <w:rFonts w:ascii="Century Schoolbook" w:hAnsi="Century Schoolbook"/>
          <w:lang w:val="en-US"/>
        </w:rPr>
        <w:t>is the capacity of man to distinguish him</w:t>
      </w:r>
      <w:r w:rsidR="002201A2" w:rsidRPr="00C162C0">
        <w:rPr>
          <w:rFonts w:ascii="Century Schoolbook" w:hAnsi="Century Schoolbook"/>
          <w:lang w:val="en-US"/>
        </w:rPr>
        <w:t xml:space="preserve">self, his individual existence, </w:t>
      </w:r>
      <w:r w:rsidR="00AF5506" w:rsidRPr="00C162C0">
        <w:rPr>
          <w:rFonts w:ascii="Century Schoolbook" w:hAnsi="Century Schoolbook"/>
          <w:lang w:val="en-US"/>
        </w:rPr>
        <w:t xml:space="preserve">while at the same time acknowledging some form of equality with other human beings. </w:t>
      </w:r>
      <w:r w:rsidR="002201A2" w:rsidRPr="00C162C0">
        <w:rPr>
          <w:rFonts w:ascii="Century Schoolbook" w:hAnsi="Century Schoolbook"/>
          <w:lang w:val="en-US"/>
        </w:rPr>
        <w:t xml:space="preserve">Through their commonly shared capacity of speech and action, </w:t>
      </w:r>
      <w:r w:rsidR="002201A2" w:rsidRPr="00C162C0">
        <w:rPr>
          <w:rFonts w:ascii="Century Schoolbook" w:hAnsi="Century Schoolbook"/>
          <w:i/>
          <w:lang w:val="en-US"/>
        </w:rPr>
        <w:t>h</w:t>
      </w:r>
      <w:r w:rsidR="00F07429" w:rsidRPr="00C162C0">
        <w:rPr>
          <w:rFonts w:ascii="Century Schoolbook" w:hAnsi="Century Schoolbook"/>
          <w:i/>
          <w:lang w:val="en-US"/>
        </w:rPr>
        <w:t xml:space="preserve">umans can </w:t>
      </w:r>
      <w:r w:rsidR="002201A2" w:rsidRPr="00C162C0">
        <w:rPr>
          <w:rFonts w:ascii="Century Schoolbook" w:hAnsi="Century Schoolbook"/>
          <w:i/>
          <w:lang w:val="en-US"/>
        </w:rPr>
        <w:t>express their own unique being amongst their peers</w:t>
      </w:r>
      <w:r w:rsidR="00086640" w:rsidRPr="00C162C0">
        <w:rPr>
          <w:rFonts w:ascii="Century Schoolbook" w:hAnsi="Century Schoolbook"/>
          <w:lang w:val="en-US"/>
        </w:rPr>
        <w:t xml:space="preserve">. </w:t>
      </w:r>
      <w:r w:rsidR="00E15494" w:rsidRPr="00C162C0">
        <w:rPr>
          <w:rFonts w:ascii="Century Schoolbook" w:hAnsi="Century Schoolbook"/>
          <w:lang w:val="en-US"/>
        </w:rPr>
        <w:t xml:space="preserve">By no means then is public deliberation just a way to improve individual insights and to facilitate personal development. On the contrary: </w:t>
      </w:r>
      <w:r w:rsidR="00A33339" w:rsidRPr="00C162C0">
        <w:rPr>
          <w:rFonts w:ascii="Century Schoolbook" w:hAnsi="Century Schoolbook"/>
          <w:lang w:val="en-US"/>
        </w:rPr>
        <w:t>this development of a human being into a person with opinions is the ultimate prospering of human existence</w:t>
      </w:r>
      <w:r w:rsidR="00DB372B" w:rsidRPr="00C162C0">
        <w:rPr>
          <w:rFonts w:ascii="Century Schoolbook" w:hAnsi="Century Schoolbook"/>
          <w:lang w:val="en-US"/>
        </w:rPr>
        <w:t xml:space="preserve"> as a multitude of equal, yet unique beings</w:t>
      </w:r>
      <w:r w:rsidR="00A33339" w:rsidRPr="00C162C0">
        <w:rPr>
          <w:rFonts w:ascii="Century Schoolbook" w:hAnsi="Century Schoolbook"/>
          <w:lang w:val="en-US"/>
        </w:rPr>
        <w:t xml:space="preserve">. </w:t>
      </w:r>
      <w:r w:rsidR="00336810" w:rsidRPr="00C162C0">
        <w:rPr>
          <w:rFonts w:ascii="Century Schoolbook" w:hAnsi="Century Schoolbook"/>
          <w:lang w:val="en-US"/>
        </w:rPr>
        <w:t>Action and deliberation</w:t>
      </w:r>
      <w:r w:rsidR="00D50202" w:rsidRPr="00C162C0">
        <w:rPr>
          <w:rFonts w:ascii="Century Schoolbook" w:hAnsi="Century Schoolbook"/>
          <w:lang w:val="en-US"/>
        </w:rPr>
        <w:t xml:space="preserve">, which distinguishes </w:t>
      </w:r>
      <w:r w:rsidR="00720898" w:rsidRPr="00C162C0">
        <w:rPr>
          <w:rFonts w:ascii="Century Schoolbook" w:hAnsi="Century Schoolbook"/>
          <w:lang w:val="en-US"/>
        </w:rPr>
        <w:t xml:space="preserve">unique, free </w:t>
      </w:r>
      <w:r w:rsidR="00D50202" w:rsidRPr="00C162C0">
        <w:rPr>
          <w:rFonts w:ascii="Century Schoolbook" w:hAnsi="Century Schoolbook"/>
          <w:lang w:val="en-US"/>
        </w:rPr>
        <w:t xml:space="preserve">personhood from the mere physical </w:t>
      </w:r>
      <w:r w:rsidR="008F36E5" w:rsidRPr="00C162C0">
        <w:rPr>
          <w:rFonts w:ascii="Century Schoolbook" w:hAnsi="Century Schoolbook"/>
          <w:lang w:val="en-US"/>
        </w:rPr>
        <w:t xml:space="preserve">human </w:t>
      </w:r>
      <w:r w:rsidR="00D50202" w:rsidRPr="00C162C0">
        <w:rPr>
          <w:rFonts w:ascii="Century Schoolbook" w:hAnsi="Century Schoolbook"/>
          <w:lang w:val="en-US"/>
        </w:rPr>
        <w:t>existence,</w:t>
      </w:r>
      <w:r w:rsidR="00086640" w:rsidRPr="00C162C0">
        <w:rPr>
          <w:rFonts w:ascii="Century Schoolbook" w:hAnsi="Century Schoolbook"/>
          <w:lang w:val="en-US"/>
        </w:rPr>
        <w:t xml:space="preserve"> is in fact so fundamental</w:t>
      </w:r>
      <w:r w:rsidR="00D50202" w:rsidRPr="00C162C0">
        <w:rPr>
          <w:rFonts w:ascii="Century Schoolbook" w:hAnsi="Century Schoolbook"/>
          <w:lang w:val="en-US"/>
        </w:rPr>
        <w:t xml:space="preserve"> that no man can really refrain from it.</w:t>
      </w:r>
      <w:r w:rsidR="00014FAE" w:rsidRPr="00C162C0">
        <w:rPr>
          <w:rFonts w:ascii="Century Schoolbook" w:hAnsi="Century Schoolbook"/>
          <w:lang w:val="en-US"/>
        </w:rPr>
        <w:t xml:space="preserve"> This is formulated by Arendt as follows:</w:t>
      </w:r>
      <w:r w:rsidR="00D0298B" w:rsidRPr="00C162C0">
        <w:rPr>
          <w:rFonts w:ascii="Century Schoolbook" w:hAnsi="Century Schoolbook"/>
          <w:lang w:val="en-US"/>
        </w:rPr>
        <w:t xml:space="preserve"> “</w:t>
      </w:r>
      <w:r w:rsidR="00D50202" w:rsidRPr="00C162C0">
        <w:rPr>
          <w:rFonts w:ascii="Century Schoolbook" w:hAnsi="Century Schoolbook"/>
          <w:lang w:val="en-US"/>
        </w:rPr>
        <w:t>A life wit</w:t>
      </w:r>
      <w:r w:rsidR="00D0298B" w:rsidRPr="00C162C0">
        <w:rPr>
          <w:rFonts w:ascii="Century Schoolbook" w:hAnsi="Century Schoolbook"/>
          <w:lang w:val="en-US"/>
        </w:rPr>
        <w:t xml:space="preserve">hout </w:t>
      </w:r>
      <w:r w:rsidR="00D0298B" w:rsidRPr="00C162C0">
        <w:rPr>
          <w:rFonts w:ascii="Century Schoolbook" w:hAnsi="Century Schoolbook"/>
          <w:lang w:val="en-US"/>
        </w:rPr>
        <w:lastRenderedPageBreak/>
        <w:t>speech and without action …</w:t>
      </w:r>
      <w:r w:rsidR="00D50202" w:rsidRPr="00C162C0">
        <w:rPr>
          <w:rFonts w:ascii="Century Schoolbook" w:hAnsi="Century Schoolbook"/>
          <w:lang w:val="en-US"/>
        </w:rPr>
        <w:t xml:space="preserve"> is literally dead to the world; it has ceased to be a human life because it is no longer lived among men</w:t>
      </w:r>
      <w:r w:rsidR="0038491C" w:rsidRPr="00C162C0">
        <w:rPr>
          <w:rFonts w:ascii="Century Schoolbook" w:hAnsi="Century Schoolbook"/>
          <w:lang w:val="en-US"/>
        </w:rPr>
        <w:t>” (HC 176)</w:t>
      </w:r>
      <w:r w:rsidR="002201A2" w:rsidRPr="00C162C0">
        <w:rPr>
          <w:rFonts w:ascii="Century Schoolbook" w:hAnsi="Century Schoolbook"/>
          <w:lang w:val="en-US"/>
        </w:rPr>
        <w:t>.</w:t>
      </w:r>
    </w:p>
    <w:p w:rsidR="008C7BF0" w:rsidRPr="00C162C0" w:rsidRDefault="008C7BF0" w:rsidP="00601A5E">
      <w:pPr>
        <w:spacing w:line="276" w:lineRule="auto"/>
        <w:rPr>
          <w:rFonts w:ascii="Century Schoolbook" w:hAnsi="Century Schoolbook"/>
          <w:lang w:val="en-US"/>
        </w:rPr>
      </w:pPr>
    </w:p>
    <w:p w:rsidR="00624569" w:rsidRPr="00C162C0" w:rsidRDefault="00764322" w:rsidP="00687AD3">
      <w:pPr>
        <w:pStyle w:val="Heading3"/>
        <w:spacing w:before="0" w:line="276" w:lineRule="auto"/>
        <w:rPr>
          <w:rFonts w:ascii="Century Schoolbook" w:hAnsi="Century Schoolbook"/>
          <w:sz w:val="24"/>
          <w:lang w:val="en-US"/>
        </w:rPr>
      </w:pPr>
      <w:r w:rsidRPr="00C162C0">
        <w:rPr>
          <w:rFonts w:ascii="Century Schoolbook" w:hAnsi="Century Schoolbook"/>
          <w:sz w:val="24"/>
          <w:lang w:val="en-US"/>
        </w:rPr>
        <w:t>4</w:t>
      </w:r>
      <w:r w:rsidR="00702238" w:rsidRPr="00C162C0">
        <w:rPr>
          <w:rFonts w:ascii="Century Schoolbook" w:hAnsi="Century Schoolbook"/>
          <w:sz w:val="24"/>
          <w:lang w:val="en-US"/>
        </w:rPr>
        <w:t xml:space="preserve">.2 Action, </w:t>
      </w:r>
      <w:r w:rsidRPr="00C162C0">
        <w:rPr>
          <w:rFonts w:ascii="Century Schoolbook" w:hAnsi="Century Schoolbook"/>
          <w:sz w:val="24"/>
          <w:lang w:val="en-US"/>
        </w:rPr>
        <w:t>T</w:t>
      </w:r>
      <w:r w:rsidR="002B7C11" w:rsidRPr="00C162C0">
        <w:rPr>
          <w:rFonts w:ascii="Century Schoolbook" w:hAnsi="Century Schoolbook"/>
          <w:sz w:val="24"/>
          <w:lang w:val="en-US"/>
        </w:rPr>
        <w:t>hought</w:t>
      </w:r>
      <w:r w:rsidRPr="00C162C0">
        <w:rPr>
          <w:rFonts w:ascii="Century Schoolbook" w:hAnsi="Century Schoolbook"/>
          <w:sz w:val="24"/>
          <w:lang w:val="en-US"/>
        </w:rPr>
        <w:t>and O</w:t>
      </w:r>
      <w:r w:rsidR="00AB2194" w:rsidRPr="00C162C0">
        <w:rPr>
          <w:rFonts w:ascii="Century Schoolbook" w:hAnsi="Century Schoolbook"/>
          <w:sz w:val="24"/>
          <w:lang w:val="en-US"/>
        </w:rPr>
        <w:t>pinion</w:t>
      </w:r>
    </w:p>
    <w:p w:rsidR="00764322" w:rsidRPr="00C162C0" w:rsidRDefault="00764322" w:rsidP="00601A5E">
      <w:pPr>
        <w:spacing w:line="276" w:lineRule="auto"/>
        <w:rPr>
          <w:rFonts w:ascii="Century Schoolbook" w:hAnsi="Century Schoolbook"/>
          <w:lang w:val="en-US"/>
        </w:rPr>
      </w:pPr>
    </w:p>
    <w:p w:rsidR="0010759D" w:rsidRPr="00C162C0" w:rsidRDefault="00073F75"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These capacities of speech and action are not just natural inclinations that follow from our biological make up or our </w:t>
      </w:r>
      <w:r w:rsidR="00C215EE" w:rsidRPr="00C162C0">
        <w:rPr>
          <w:rFonts w:ascii="Century Schoolbook" w:hAnsi="Century Schoolbook"/>
          <w:lang w:val="en-US"/>
        </w:rPr>
        <w:t xml:space="preserve">partaking in a </w:t>
      </w:r>
      <w:r w:rsidRPr="00C162C0">
        <w:rPr>
          <w:rFonts w:ascii="Century Schoolbook" w:hAnsi="Century Schoolbook"/>
          <w:lang w:val="en-US"/>
        </w:rPr>
        <w:t xml:space="preserve">social community. Although these factors might stimulate it or be necessary for its proper functioning, the real ground for action lies in our </w:t>
      </w:r>
      <w:r w:rsidR="0010759D" w:rsidRPr="00C162C0">
        <w:rPr>
          <w:rFonts w:ascii="Century Schoolbook" w:hAnsi="Century Schoolbook"/>
          <w:lang w:val="en-US"/>
        </w:rPr>
        <w:t>tendency</w:t>
      </w:r>
      <w:r w:rsidRPr="00C162C0">
        <w:rPr>
          <w:rFonts w:ascii="Century Schoolbook" w:hAnsi="Century Schoolbook"/>
          <w:lang w:val="en-US"/>
        </w:rPr>
        <w:t xml:space="preserve"> to st</w:t>
      </w:r>
      <w:r w:rsidR="00DD0C1A" w:rsidRPr="00C162C0">
        <w:rPr>
          <w:rFonts w:ascii="Century Schoolbook" w:hAnsi="Century Schoolbook"/>
          <w:lang w:val="en-US"/>
        </w:rPr>
        <w:t>art anew</w:t>
      </w:r>
      <w:r w:rsidRPr="00C162C0">
        <w:rPr>
          <w:rFonts w:ascii="Century Schoolbook" w:hAnsi="Century Schoolbook"/>
          <w:lang w:val="en-US"/>
        </w:rPr>
        <w:t xml:space="preserve">. </w:t>
      </w:r>
      <w:r w:rsidR="00DD0C1A" w:rsidRPr="00C162C0">
        <w:rPr>
          <w:rFonts w:ascii="Century Schoolbook" w:hAnsi="Century Schoolbook"/>
          <w:lang w:val="en-US"/>
        </w:rPr>
        <w:t>As argued above, l</w:t>
      </w:r>
      <w:r w:rsidR="00915CAF" w:rsidRPr="00C162C0">
        <w:rPr>
          <w:rFonts w:ascii="Century Schoolbook" w:hAnsi="Century Schoolbook"/>
          <w:lang w:val="en-US"/>
        </w:rPr>
        <w:t>ike no other forms of being, humans can withdraw themselves from natural laws and suspend everything that currently is the case. From such a situation they can then start something new, something th</w:t>
      </w:r>
      <w:r w:rsidR="00746922" w:rsidRPr="00C162C0">
        <w:rPr>
          <w:rFonts w:ascii="Century Schoolbook" w:hAnsi="Century Schoolbook"/>
          <w:lang w:val="en-US"/>
        </w:rPr>
        <w:t>at does not necessarily follow “logically”</w:t>
      </w:r>
      <w:r w:rsidR="00915CAF" w:rsidRPr="00C162C0">
        <w:rPr>
          <w:rFonts w:ascii="Century Schoolbook" w:hAnsi="Century Schoolbook"/>
          <w:lang w:val="en-US"/>
        </w:rPr>
        <w:t xml:space="preserve"> from ‘whatever may have happened before’</w:t>
      </w:r>
      <w:r w:rsidR="00746922" w:rsidRPr="00C162C0">
        <w:rPr>
          <w:rFonts w:ascii="Century Schoolbook" w:hAnsi="Century Schoolbook"/>
          <w:lang w:val="en-US"/>
        </w:rPr>
        <w:t xml:space="preserve"> (HC 178)</w:t>
      </w:r>
      <w:r w:rsidR="00915CAF" w:rsidRPr="00C162C0">
        <w:rPr>
          <w:rFonts w:ascii="Century Schoolbook" w:hAnsi="Century Schoolbook"/>
          <w:lang w:val="en-US"/>
        </w:rPr>
        <w:t>.</w:t>
      </w:r>
    </w:p>
    <w:p w:rsidR="00BD53A7" w:rsidRPr="00C162C0" w:rsidRDefault="00CA4B79"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Such phrases sound familiar. It is at </w:t>
      </w:r>
      <w:r w:rsidR="00C97C76" w:rsidRPr="00C162C0">
        <w:rPr>
          <w:rFonts w:ascii="Century Schoolbook" w:hAnsi="Century Schoolbook"/>
          <w:lang w:val="en-US"/>
        </w:rPr>
        <w:t xml:space="preserve">this point </w:t>
      </w:r>
      <w:r w:rsidRPr="00C162C0">
        <w:rPr>
          <w:rFonts w:ascii="Century Schoolbook" w:hAnsi="Century Schoolbook"/>
          <w:lang w:val="en-US"/>
        </w:rPr>
        <w:t xml:space="preserve">that a connection can be drawn between </w:t>
      </w:r>
      <w:r w:rsidR="00C97C76" w:rsidRPr="00C162C0">
        <w:rPr>
          <w:rFonts w:ascii="Century Schoolbook" w:hAnsi="Century Schoolbook"/>
          <w:lang w:val="en-US"/>
        </w:rPr>
        <w:t>Arendt’s view</w:t>
      </w:r>
      <w:r w:rsidRPr="00C162C0">
        <w:rPr>
          <w:rFonts w:ascii="Century Schoolbook" w:hAnsi="Century Schoolbook"/>
          <w:lang w:val="en-US"/>
        </w:rPr>
        <w:t xml:space="preserve">s on reason and thinking and </w:t>
      </w:r>
      <w:r w:rsidR="00C97C76" w:rsidRPr="00C162C0">
        <w:rPr>
          <w:rFonts w:ascii="Century Schoolbook" w:hAnsi="Century Schoolbook"/>
          <w:lang w:val="en-US"/>
        </w:rPr>
        <w:t xml:space="preserve">her ideas about politics and the </w:t>
      </w:r>
      <w:r w:rsidR="00C97C76" w:rsidRPr="00C162C0">
        <w:rPr>
          <w:rFonts w:ascii="Century Schoolbook" w:hAnsi="Century Schoolbook"/>
          <w:i/>
          <w:lang w:val="en-US"/>
        </w:rPr>
        <w:t>vita activa</w:t>
      </w:r>
      <w:r w:rsidR="009D0FDF" w:rsidRPr="00C162C0">
        <w:rPr>
          <w:rFonts w:ascii="Century Schoolbook" w:hAnsi="Century Schoolbook"/>
          <w:i/>
          <w:lang w:val="en-US"/>
        </w:rPr>
        <w:t>.</w:t>
      </w:r>
      <w:r w:rsidR="00DC1361" w:rsidRPr="00C162C0">
        <w:rPr>
          <w:rFonts w:ascii="Century Schoolbook" w:hAnsi="Century Schoolbook"/>
          <w:lang w:val="en-US"/>
        </w:rPr>
        <w:t>Their essential characteristic of b</w:t>
      </w:r>
      <w:r w:rsidR="00C239D2" w:rsidRPr="00C162C0">
        <w:rPr>
          <w:rFonts w:ascii="Century Schoolbook" w:hAnsi="Century Schoolbook"/>
          <w:lang w:val="en-US"/>
        </w:rPr>
        <w:t xml:space="preserve">eing </w:t>
      </w:r>
      <w:r w:rsidR="00DC1361" w:rsidRPr="00C162C0">
        <w:rPr>
          <w:rFonts w:ascii="Century Schoolbook" w:hAnsi="Century Schoolbook"/>
          <w:lang w:val="en-US"/>
        </w:rPr>
        <w:t>un</w:t>
      </w:r>
      <w:r w:rsidR="00C239D2" w:rsidRPr="00C162C0">
        <w:rPr>
          <w:rFonts w:ascii="Century Schoolbook" w:hAnsi="Century Schoolbook"/>
          <w:lang w:val="en-US"/>
        </w:rPr>
        <w:t>bound to laws,</w:t>
      </w:r>
      <w:r w:rsidR="00E3470A" w:rsidRPr="00C162C0">
        <w:rPr>
          <w:rFonts w:ascii="Century Schoolbook" w:hAnsi="Century Schoolbook"/>
          <w:lang w:val="en-US"/>
        </w:rPr>
        <w:t xml:space="preserve"> current</w:t>
      </w:r>
      <w:r w:rsidR="00C239D2" w:rsidRPr="00C162C0">
        <w:rPr>
          <w:rFonts w:ascii="Century Schoolbook" w:hAnsi="Century Schoolbook"/>
          <w:lang w:val="en-US"/>
        </w:rPr>
        <w:t xml:space="preserve"> norms and </w:t>
      </w:r>
      <w:r w:rsidR="00DC1361" w:rsidRPr="00C162C0">
        <w:rPr>
          <w:rFonts w:ascii="Century Schoolbook" w:hAnsi="Century Schoolbook"/>
          <w:lang w:val="en-US"/>
        </w:rPr>
        <w:t>material situatedness</w:t>
      </w:r>
      <w:r w:rsidR="00C239D2" w:rsidRPr="00C162C0">
        <w:rPr>
          <w:rFonts w:ascii="Century Schoolbook" w:hAnsi="Century Schoolbook"/>
          <w:lang w:val="en-US"/>
        </w:rPr>
        <w:t xml:space="preserve">, </w:t>
      </w:r>
      <w:r w:rsidR="00D85262" w:rsidRPr="00C162C0">
        <w:rPr>
          <w:rFonts w:ascii="Century Schoolbook" w:hAnsi="Century Schoolbook"/>
          <w:lang w:val="en-US"/>
        </w:rPr>
        <w:t xml:space="preserve">makes that </w:t>
      </w:r>
      <w:r w:rsidR="00C239D2" w:rsidRPr="00C162C0">
        <w:rPr>
          <w:rFonts w:ascii="Century Schoolbook" w:hAnsi="Century Schoolbook"/>
          <w:lang w:val="en-US"/>
        </w:rPr>
        <w:t>both reason and action are ultimate expressions of human freedom. The link has to be drawn carefully though. It is all too easy to just view the individual capacity of thought as the individual bas</w:t>
      </w:r>
      <w:r w:rsidR="00FE533C" w:rsidRPr="00C162C0">
        <w:rPr>
          <w:rFonts w:ascii="Century Schoolbook" w:hAnsi="Century Schoolbook"/>
          <w:lang w:val="en-US"/>
        </w:rPr>
        <w:t>is</w:t>
      </w:r>
      <w:r w:rsidR="00C239D2" w:rsidRPr="00C162C0">
        <w:rPr>
          <w:rFonts w:ascii="Century Schoolbook" w:hAnsi="Century Schoolbook"/>
          <w:lang w:val="en-US"/>
        </w:rPr>
        <w:t xml:space="preserve"> for action. A first critical remark</w:t>
      </w:r>
      <w:r w:rsidR="00FE533C" w:rsidRPr="00C162C0">
        <w:rPr>
          <w:rFonts w:ascii="Century Schoolbook" w:hAnsi="Century Schoolbook"/>
          <w:lang w:val="en-US"/>
        </w:rPr>
        <w:t xml:space="preserve"> that has to be made</w:t>
      </w:r>
      <w:r w:rsidR="006A58CD" w:rsidRPr="00C162C0">
        <w:rPr>
          <w:rFonts w:ascii="Century Schoolbook" w:hAnsi="Century Schoolbook"/>
          <w:lang w:val="en-US"/>
        </w:rPr>
        <w:t xml:space="preserve"> in this respect</w:t>
      </w:r>
      <w:r w:rsidR="00C239D2" w:rsidRPr="00C162C0">
        <w:rPr>
          <w:rFonts w:ascii="Century Schoolbook" w:hAnsi="Century Schoolbook"/>
          <w:lang w:val="en-US"/>
        </w:rPr>
        <w:t xml:space="preserve"> is that the grounding of </w:t>
      </w:r>
      <w:r w:rsidR="00780E45" w:rsidRPr="00C162C0">
        <w:rPr>
          <w:rFonts w:ascii="Century Schoolbook" w:hAnsi="Century Schoolbook"/>
          <w:lang w:val="en-US"/>
        </w:rPr>
        <w:t>thought</w:t>
      </w:r>
      <w:r w:rsidR="00C239D2" w:rsidRPr="00C162C0">
        <w:rPr>
          <w:rFonts w:ascii="Century Schoolbook" w:hAnsi="Century Schoolbook"/>
          <w:lang w:val="en-US"/>
        </w:rPr>
        <w:t xml:space="preserve"> in </w:t>
      </w:r>
      <w:r w:rsidR="00780E45" w:rsidRPr="00C162C0">
        <w:rPr>
          <w:rFonts w:ascii="Century Schoolbook" w:hAnsi="Century Schoolbook"/>
          <w:lang w:val="en-US"/>
        </w:rPr>
        <w:t xml:space="preserve">the </w:t>
      </w:r>
      <w:r w:rsidR="0028562E">
        <w:rPr>
          <w:rFonts w:ascii="Century Schoolbook" w:hAnsi="Century Schoolbook"/>
          <w:lang w:val="en-US"/>
        </w:rPr>
        <w:t xml:space="preserve">dual </w:t>
      </w:r>
      <w:r w:rsidR="00780E45" w:rsidRPr="00C162C0">
        <w:rPr>
          <w:rFonts w:ascii="Century Schoolbook" w:hAnsi="Century Schoolbook"/>
          <w:lang w:val="en-US"/>
        </w:rPr>
        <w:t>structure</w:t>
      </w:r>
      <w:r w:rsidR="00EB2143" w:rsidRPr="00C162C0">
        <w:rPr>
          <w:rFonts w:ascii="Century Schoolbook" w:hAnsi="Century Schoolbook"/>
          <w:lang w:val="en-US"/>
        </w:rPr>
        <w:t xml:space="preserve"> consciousness leads </w:t>
      </w:r>
      <w:r w:rsidR="002117D7" w:rsidRPr="00C162C0">
        <w:rPr>
          <w:rFonts w:ascii="Century Schoolbook" w:hAnsi="Century Schoolbook"/>
          <w:lang w:val="en-US"/>
        </w:rPr>
        <w:t xml:space="preserve">to its characterization </w:t>
      </w:r>
      <w:r w:rsidR="00EB2143" w:rsidRPr="00C162C0">
        <w:rPr>
          <w:rFonts w:ascii="Century Schoolbook" w:hAnsi="Century Schoolbook"/>
          <w:lang w:val="en-US"/>
        </w:rPr>
        <w:t xml:space="preserve">as a strictly </w:t>
      </w:r>
      <w:r w:rsidR="00E04821" w:rsidRPr="00C162C0">
        <w:rPr>
          <w:rFonts w:ascii="Century Schoolbook" w:hAnsi="Century Schoolbook"/>
          <w:lang w:val="en-US"/>
        </w:rPr>
        <w:t xml:space="preserve">internal, </w:t>
      </w:r>
      <w:r w:rsidR="00EB2143" w:rsidRPr="00C162C0">
        <w:rPr>
          <w:rFonts w:ascii="Century Schoolbook" w:hAnsi="Century Schoolbook"/>
          <w:lang w:val="en-US"/>
        </w:rPr>
        <w:t>isolated process. The thinker can only refrain from the surrounding world by a</w:t>
      </w:r>
      <w:r w:rsidR="005413CC">
        <w:rPr>
          <w:rFonts w:ascii="Century Schoolbook" w:hAnsi="Century Schoolbook"/>
          <w:lang w:val="en-US"/>
        </w:rPr>
        <w:t>lso refraining from his actions,</w:t>
      </w:r>
      <w:r w:rsidR="00EB2143" w:rsidRPr="00C162C0">
        <w:rPr>
          <w:rFonts w:ascii="Century Schoolbook" w:hAnsi="Century Schoolbook"/>
          <w:lang w:val="en-US"/>
        </w:rPr>
        <w:t xml:space="preserve"> and as such even from social interactions and </w:t>
      </w:r>
      <w:r w:rsidR="004E6A96" w:rsidRPr="00C162C0">
        <w:rPr>
          <w:rFonts w:ascii="Century Schoolbook" w:hAnsi="Century Schoolbook"/>
          <w:lang w:val="en-US"/>
        </w:rPr>
        <w:t xml:space="preserve">active </w:t>
      </w:r>
      <w:r w:rsidR="00EB2143" w:rsidRPr="00C162C0">
        <w:rPr>
          <w:rFonts w:ascii="Century Schoolbook" w:hAnsi="Century Schoolbook"/>
          <w:lang w:val="en-US"/>
        </w:rPr>
        <w:t xml:space="preserve">deliberations. </w:t>
      </w:r>
      <w:r w:rsidR="0021631C" w:rsidRPr="00C162C0">
        <w:rPr>
          <w:rFonts w:ascii="Century Schoolbook" w:hAnsi="Century Schoolbook"/>
          <w:lang w:val="en-US"/>
        </w:rPr>
        <w:t>T</w:t>
      </w:r>
      <w:r w:rsidR="004E6A96" w:rsidRPr="00C162C0">
        <w:rPr>
          <w:rFonts w:ascii="Century Schoolbook" w:hAnsi="Century Schoolbook"/>
          <w:lang w:val="en-US"/>
        </w:rPr>
        <w:t>hinking is always temporal</w:t>
      </w:r>
      <w:r w:rsidR="004E6A96" w:rsidRPr="00C162C0">
        <w:rPr>
          <w:rFonts w:ascii="Century Schoolbook" w:hAnsi="Century Schoolbook"/>
          <w:i/>
          <w:lang w:val="en-US"/>
        </w:rPr>
        <w:t xml:space="preserve"> and </w:t>
      </w:r>
      <w:r w:rsidR="004E6A96" w:rsidRPr="00C162C0">
        <w:rPr>
          <w:rFonts w:ascii="Century Schoolbook" w:hAnsi="Century Schoolbook"/>
          <w:lang w:val="en-US"/>
        </w:rPr>
        <w:t>singular</w:t>
      </w:r>
      <w:r w:rsidR="004E6A96" w:rsidRPr="00C162C0">
        <w:rPr>
          <w:rFonts w:ascii="Century Schoolbook" w:hAnsi="Century Schoolbook"/>
          <w:i/>
          <w:lang w:val="en-US"/>
        </w:rPr>
        <w:t xml:space="preserve">: </w:t>
      </w:r>
      <w:r w:rsidR="004E6A96" w:rsidRPr="00C162C0">
        <w:rPr>
          <w:rFonts w:ascii="Century Schoolbook" w:hAnsi="Century Schoolbook"/>
          <w:lang w:val="en-US"/>
        </w:rPr>
        <w:t xml:space="preserve">one </w:t>
      </w:r>
      <w:r w:rsidR="003A2692" w:rsidRPr="00C162C0">
        <w:rPr>
          <w:rFonts w:ascii="Century Schoolbook" w:hAnsi="Century Schoolbook"/>
          <w:lang w:val="en-US"/>
        </w:rPr>
        <w:t xml:space="preserve">retreats for a while into one’s own reflective inner dialogue, but then returns to practice. One </w:t>
      </w:r>
      <w:r w:rsidR="004E6A96" w:rsidRPr="00C162C0">
        <w:rPr>
          <w:rFonts w:ascii="Century Schoolbook" w:hAnsi="Century Schoolbook"/>
          <w:lang w:val="en-US"/>
        </w:rPr>
        <w:t>cannot stay away from acting in the real world</w:t>
      </w:r>
      <w:r w:rsidR="003A2692" w:rsidRPr="00C162C0">
        <w:rPr>
          <w:rFonts w:ascii="Century Schoolbook" w:hAnsi="Century Schoolbook"/>
          <w:lang w:val="en-US"/>
        </w:rPr>
        <w:t xml:space="preserve"> forever</w:t>
      </w:r>
      <w:r w:rsidR="004E6A96" w:rsidRPr="00C162C0">
        <w:rPr>
          <w:rFonts w:ascii="Century Schoolbook" w:hAnsi="Century Schoolbook"/>
          <w:lang w:val="en-US"/>
        </w:rPr>
        <w:t>. The sphere of action, on the contrary, is</w:t>
      </w:r>
      <w:r w:rsidR="00D85BE1" w:rsidRPr="00C162C0">
        <w:rPr>
          <w:rFonts w:ascii="Century Schoolbook" w:hAnsi="Century Schoolbook"/>
          <w:lang w:val="en-US"/>
        </w:rPr>
        <w:t xml:space="preserve"> part of the </w:t>
      </w:r>
      <w:r w:rsidR="00D85BE1" w:rsidRPr="00C162C0">
        <w:rPr>
          <w:rFonts w:ascii="Century Schoolbook" w:hAnsi="Century Schoolbook"/>
          <w:i/>
          <w:lang w:val="en-US"/>
        </w:rPr>
        <w:t>vita activa</w:t>
      </w:r>
      <w:r w:rsidR="00D85BE1" w:rsidRPr="00C162C0">
        <w:rPr>
          <w:rFonts w:ascii="Century Schoolbook" w:hAnsi="Century Schoolbook"/>
          <w:lang w:val="en-US"/>
        </w:rPr>
        <w:t>and as suchexactly</w:t>
      </w:r>
      <w:r w:rsidR="0021631C" w:rsidRPr="00C162C0">
        <w:rPr>
          <w:rFonts w:ascii="Century Schoolbook" w:hAnsi="Century Schoolbook"/>
          <w:lang w:val="en-US"/>
        </w:rPr>
        <w:t xml:space="preserve"> what the thinker refrains from</w:t>
      </w:r>
      <w:r w:rsidR="001E4CE2" w:rsidRPr="00C162C0">
        <w:rPr>
          <w:rFonts w:ascii="Century Schoolbook" w:hAnsi="Century Schoolbook"/>
          <w:lang w:val="en-US"/>
        </w:rPr>
        <w:t xml:space="preserve">. A thinker does not just rest </w:t>
      </w:r>
      <w:r w:rsidR="00F13124">
        <w:rPr>
          <w:rFonts w:ascii="Century Schoolbook" w:hAnsi="Century Schoolbook"/>
          <w:lang w:val="en-US"/>
        </w:rPr>
        <w:t>her</w:t>
      </w:r>
      <w:r w:rsidR="001E4CE2" w:rsidRPr="00C162C0">
        <w:rPr>
          <w:rFonts w:ascii="Century Schoolbook" w:hAnsi="Century Schoolbook"/>
          <w:lang w:val="en-US"/>
        </w:rPr>
        <w:t xml:space="preserve"> hands, </w:t>
      </w:r>
      <w:r w:rsidR="003B5F30">
        <w:rPr>
          <w:rFonts w:ascii="Century Schoolbook" w:hAnsi="Century Schoolbook"/>
          <w:lang w:val="en-US"/>
        </w:rPr>
        <w:t>s</w:t>
      </w:r>
      <w:r w:rsidR="001E4CE2" w:rsidRPr="00C162C0">
        <w:rPr>
          <w:rFonts w:ascii="Century Schoolbook" w:hAnsi="Century Schoolbook"/>
          <w:lang w:val="en-US"/>
        </w:rPr>
        <w:t xml:space="preserve">he also suspends </w:t>
      </w:r>
      <w:r w:rsidR="003B5F30">
        <w:rPr>
          <w:rFonts w:ascii="Century Schoolbook" w:hAnsi="Century Schoolbook"/>
          <w:lang w:val="en-US"/>
        </w:rPr>
        <w:t>her</w:t>
      </w:r>
      <w:r w:rsidR="001E4CE2" w:rsidRPr="00C162C0">
        <w:rPr>
          <w:rFonts w:ascii="Century Schoolbook" w:hAnsi="Century Schoolbook"/>
          <w:lang w:val="en-US"/>
        </w:rPr>
        <w:t xml:space="preserve"> activity in </w:t>
      </w:r>
      <w:r w:rsidR="004E6A96" w:rsidRPr="00C162C0">
        <w:rPr>
          <w:rFonts w:ascii="Century Schoolbook" w:hAnsi="Century Schoolbook"/>
          <w:lang w:val="en-US"/>
        </w:rPr>
        <w:t>the sphere of politics</w:t>
      </w:r>
      <w:r w:rsidR="00B91AB3" w:rsidRPr="00C162C0">
        <w:rPr>
          <w:rFonts w:ascii="Century Schoolbook" w:hAnsi="Century Schoolbook"/>
          <w:lang w:val="en-US"/>
        </w:rPr>
        <w:t xml:space="preserve">. </w:t>
      </w:r>
      <w:r w:rsidR="00D11515" w:rsidRPr="00C162C0">
        <w:rPr>
          <w:rFonts w:ascii="Century Schoolbook" w:hAnsi="Century Schoolbook"/>
          <w:lang w:val="en-US"/>
        </w:rPr>
        <w:t xml:space="preserve">Exactly contrary to thought, political action is </w:t>
      </w:r>
      <w:r w:rsidR="00B91AB3" w:rsidRPr="00C162C0">
        <w:rPr>
          <w:rFonts w:ascii="Century Schoolbook" w:hAnsi="Century Schoolbook"/>
          <w:lang w:val="en-US"/>
        </w:rPr>
        <w:t xml:space="preserve">the sphere </w:t>
      </w:r>
      <w:r w:rsidR="004E6A96" w:rsidRPr="00C162C0">
        <w:rPr>
          <w:rFonts w:ascii="Century Schoolbook" w:hAnsi="Century Schoolbook"/>
          <w:lang w:val="en-US"/>
        </w:rPr>
        <w:t>of multitude and diversity</w:t>
      </w:r>
      <w:r w:rsidR="004B4D9B" w:rsidRPr="00C162C0">
        <w:rPr>
          <w:rFonts w:ascii="Century Schoolbook" w:hAnsi="Century Schoolbook"/>
          <w:lang w:val="en-US"/>
        </w:rPr>
        <w:t>, but—</w:t>
      </w:r>
      <w:r w:rsidR="00B91AB3" w:rsidRPr="00C162C0">
        <w:rPr>
          <w:rFonts w:ascii="Century Schoolbook" w:hAnsi="Century Schoolbook"/>
          <w:lang w:val="en-US"/>
        </w:rPr>
        <w:t>and t</w:t>
      </w:r>
      <w:r w:rsidR="004B4D9B" w:rsidRPr="00C162C0">
        <w:rPr>
          <w:rFonts w:ascii="Century Schoolbook" w:hAnsi="Century Schoolbook"/>
          <w:lang w:val="en-US"/>
        </w:rPr>
        <w:t>hat is important here—</w:t>
      </w:r>
      <w:r w:rsidR="00B91AB3" w:rsidRPr="00C162C0">
        <w:rPr>
          <w:rFonts w:ascii="Century Schoolbook" w:hAnsi="Century Schoolbook"/>
          <w:lang w:val="en-US"/>
        </w:rPr>
        <w:t xml:space="preserve">also of </w:t>
      </w:r>
      <w:r w:rsidR="00B91AB3" w:rsidRPr="00C162C0">
        <w:rPr>
          <w:rFonts w:ascii="Century Schoolbook" w:hAnsi="Century Schoolbook"/>
          <w:i/>
          <w:lang w:val="en-US"/>
        </w:rPr>
        <w:t>ongoing practices</w:t>
      </w:r>
      <w:r w:rsidR="004E6A96" w:rsidRPr="00C162C0">
        <w:rPr>
          <w:rFonts w:ascii="Century Schoolbook" w:hAnsi="Century Schoolbook"/>
          <w:lang w:val="en-US"/>
        </w:rPr>
        <w:t xml:space="preserve">. </w:t>
      </w:r>
      <w:r w:rsidR="00B91AB3" w:rsidRPr="00C162C0">
        <w:rPr>
          <w:rFonts w:ascii="Century Schoolbook" w:hAnsi="Century Schoolbook"/>
          <w:lang w:val="en-US"/>
        </w:rPr>
        <w:t>Whereas thinking is a capacity one can turn to in a moment of refl</w:t>
      </w:r>
      <w:r w:rsidR="004B4D9B" w:rsidRPr="00C162C0">
        <w:rPr>
          <w:rFonts w:ascii="Century Schoolbook" w:hAnsi="Century Schoolbook"/>
          <w:lang w:val="en-US"/>
        </w:rPr>
        <w:t>ection, the sphere of action is—or at least should be—</w:t>
      </w:r>
      <w:r w:rsidR="00B91AB3" w:rsidRPr="00C162C0">
        <w:rPr>
          <w:rFonts w:ascii="Century Schoolbook" w:hAnsi="Century Schoolbook"/>
          <w:lang w:val="en-US"/>
        </w:rPr>
        <w:t xml:space="preserve">exactly a </w:t>
      </w:r>
      <w:r w:rsidR="00655F54" w:rsidRPr="00C162C0">
        <w:rPr>
          <w:rFonts w:ascii="Century Schoolbook" w:hAnsi="Century Schoolbook"/>
          <w:lang w:val="en-US"/>
        </w:rPr>
        <w:t>continuing</w:t>
      </w:r>
      <w:r w:rsidR="00967777" w:rsidRPr="00C162C0">
        <w:rPr>
          <w:rFonts w:ascii="Century Schoolbook" w:hAnsi="Century Schoolbook"/>
          <w:lang w:val="en-US"/>
        </w:rPr>
        <w:t>process of deliberation and exchange</w:t>
      </w:r>
      <w:r w:rsidR="00BD53A7" w:rsidRPr="00C162C0">
        <w:rPr>
          <w:rFonts w:ascii="Century Schoolbook" w:hAnsi="Century Schoolbook"/>
          <w:lang w:val="en-US"/>
        </w:rPr>
        <w:t xml:space="preserve">. </w:t>
      </w:r>
    </w:p>
    <w:p w:rsidR="009302BD" w:rsidRPr="00C162C0" w:rsidRDefault="00227971" w:rsidP="00601A5E">
      <w:pPr>
        <w:spacing w:line="276" w:lineRule="auto"/>
        <w:ind w:firstLine="708"/>
        <w:jc w:val="both"/>
        <w:rPr>
          <w:rFonts w:ascii="Century Schoolbook" w:hAnsi="Century Schoolbook"/>
          <w:lang w:val="en-US"/>
        </w:rPr>
      </w:pPr>
      <w:r w:rsidRPr="00A12277">
        <w:rPr>
          <w:rFonts w:ascii="Century Schoolbook" w:hAnsi="Century Schoolbook"/>
          <w:highlight w:val="yellow"/>
          <w:lang w:val="en-US"/>
        </w:rPr>
        <w:t>Although this is an essential difference, it is not fundamental enough to completely dismiss the compelling similar appeal that action and thinking make to freedom from restrictive</w:t>
      </w:r>
      <w:r w:rsidR="009C7D11" w:rsidRPr="00A12277">
        <w:rPr>
          <w:rFonts w:ascii="Century Schoolbook" w:hAnsi="Century Schoolbook"/>
          <w:highlight w:val="yellow"/>
          <w:lang w:val="en-US"/>
        </w:rPr>
        <w:t xml:space="preserve"> rules and laws. But in order to connect both of them in a substantial way, there needs to be a bridging element that combines in it both the temporally and individual aspect and the enduring plural one. </w:t>
      </w:r>
      <w:commentRangeStart w:id="65"/>
      <w:r w:rsidR="009C7D11" w:rsidRPr="00A12277">
        <w:rPr>
          <w:rFonts w:ascii="Century Schoolbook" w:hAnsi="Century Schoolbook"/>
          <w:highlight w:val="yellow"/>
          <w:lang w:val="en-US"/>
        </w:rPr>
        <w:t xml:space="preserve">The opinion is exactly this bridging element. </w:t>
      </w:r>
      <w:commentRangeEnd w:id="65"/>
      <w:r w:rsidR="00A12277">
        <w:rPr>
          <w:rStyle w:val="CommentReference"/>
        </w:rPr>
        <w:commentReference w:id="65"/>
      </w:r>
      <w:r w:rsidR="00772A6A" w:rsidRPr="00A12277">
        <w:rPr>
          <w:rFonts w:ascii="Century Schoolbook" w:hAnsi="Century Schoolbook"/>
          <w:highlight w:val="yellow"/>
          <w:lang w:val="en-US"/>
        </w:rPr>
        <w:t>G</w:t>
      </w:r>
      <w:r w:rsidR="009C7D11" w:rsidRPr="00A12277">
        <w:rPr>
          <w:rFonts w:ascii="Century Schoolbook" w:hAnsi="Century Schoolbook"/>
          <w:highlight w:val="yellow"/>
          <w:lang w:val="en-US"/>
        </w:rPr>
        <w:t xml:space="preserve">rounded in thought, an opinion has </w:t>
      </w:r>
      <w:r w:rsidR="00772A6A" w:rsidRPr="00A12277">
        <w:rPr>
          <w:rFonts w:ascii="Century Schoolbook" w:hAnsi="Century Schoolbook"/>
          <w:highlight w:val="yellow"/>
          <w:lang w:val="en-US"/>
        </w:rPr>
        <w:t>its</w:t>
      </w:r>
      <w:r w:rsidR="009C7D11" w:rsidRPr="00A12277">
        <w:rPr>
          <w:rFonts w:ascii="Century Schoolbook" w:hAnsi="Century Schoolbook"/>
          <w:highlight w:val="yellow"/>
          <w:lang w:val="en-US"/>
        </w:rPr>
        <w:t xml:space="preserve"> individual basis </w:t>
      </w:r>
      <w:r w:rsidR="00772A6A" w:rsidRPr="00A12277">
        <w:rPr>
          <w:rFonts w:ascii="Century Schoolbook" w:hAnsi="Century Schoolbook"/>
          <w:highlight w:val="yellow"/>
          <w:lang w:val="en-US"/>
        </w:rPr>
        <w:t xml:space="preserve">in the personal judgment. </w:t>
      </w:r>
      <w:r w:rsidR="00DC3B6E" w:rsidRPr="00A12277">
        <w:rPr>
          <w:rFonts w:ascii="Century Schoolbook" w:hAnsi="Century Schoolbook"/>
          <w:highlight w:val="yellow"/>
          <w:lang w:val="en-US"/>
        </w:rPr>
        <w:t>But opinions are ne</w:t>
      </w:r>
      <w:r w:rsidR="00473F6A" w:rsidRPr="00A12277">
        <w:rPr>
          <w:rFonts w:ascii="Century Schoolbook" w:hAnsi="Century Schoolbook"/>
          <w:highlight w:val="yellow"/>
          <w:lang w:val="en-US"/>
        </w:rPr>
        <w:t>ither “just”</w:t>
      </w:r>
      <w:r w:rsidR="00DC3B6E" w:rsidRPr="00A12277">
        <w:rPr>
          <w:rFonts w:ascii="Century Schoolbook" w:hAnsi="Century Schoolbook"/>
          <w:highlight w:val="yellow"/>
          <w:lang w:val="en-US"/>
        </w:rPr>
        <w:t xml:space="preserve"> personal judgment</w:t>
      </w:r>
      <w:r w:rsidR="007D5792" w:rsidRPr="00A12277">
        <w:rPr>
          <w:rFonts w:ascii="Century Schoolbook" w:hAnsi="Century Schoolbook"/>
          <w:highlight w:val="yellow"/>
          <w:lang w:val="en-US"/>
        </w:rPr>
        <w:t>sthat</w:t>
      </w:r>
      <w:r w:rsidR="00C26257" w:rsidRPr="00A12277">
        <w:rPr>
          <w:rFonts w:ascii="Century Schoolbook" w:hAnsi="Century Schoolbook"/>
          <w:highlight w:val="yellow"/>
          <w:lang w:val="en-US"/>
        </w:rPr>
        <w:t xml:space="preserve"> concern a purely individual life</w:t>
      </w:r>
      <w:r w:rsidR="00C634F2" w:rsidRPr="00A12277">
        <w:rPr>
          <w:rFonts w:ascii="Century Schoolbook" w:hAnsi="Century Schoolbook"/>
          <w:highlight w:val="yellow"/>
          <w:lang w:val="en-US"/>
        </w:rPr>
        <w:t>. They are public; t</w:t>
      </w:r>
      <w:r w:rsidR="00DC3B6E" w:rsidRPr="00A12277">
        <w:rPr>
          <w:rFonts w:ascii="Century Schoolbook" w:hAnsi="Century Schoolbook"/>
          <w:highlight w:val="yellow"/>
          <w:lang w:val="en-US"/>
        </w:rPr>
        <w:t xml:space="preserve">hrough </w:t>
      </w:r>
      <w:r w:rsidR="00DC3B6E" w:rsidRPr="00A12277">
        <w:rPr>
          <w:rFonts w:ascii="Century Schoolbook" w:hAnsi="Century Schoolbook"/>
          <w:highlight w:val="yellow"/>
          <w:lang w:val="en-US"/>
        </w:rPr>
        <w:lastRenderedPageBreak/>
        <w:t xml:space="preserve">their representative nature, they transcend the domain of pure subjectivity. In turning from the personal domain to the public sphere, somehow opinions must now be open to evaluation and </w:t>
      </w:r>
      <w:r w:rsidR="00E30D19" w:rsidRPr="00A12277">
        <w:rPr>
          <w:rFonts w:ascii="Century Schoolbook" w:hAnsi="Century Schoolbook"/>
          <w:highlight w:val="yellow"/>
          <w:lang w:val="en-US"/>
        </w:rPr>
        <w:t>judgment</w:t>
      </w:r>
      <w:r w:rsidR="00DC3B6E" w:rsidRPr="00A12277">
        <w:rPr>
          <w:rFonts w:ascii="Century Schoolbook" w:hAnsi="Century Schoolbook"/>
          <w:highlight w:val="yellow"/>
          <w:lang w:val="en-US"/>
        </w:rPr>
        <w:t xml:space="preserve"> themselves. </w:t>
      </w:r>
      <w:r w:rsidR="00E66D8C" w:rsidRPr="00A12277">
        <w:rPr>
          <w:rFonts w:ascii="Century Schoolbook" w:hAnsi="Century Schoolbook"/>
          <w:highlight w:val="yellow"/>
          <w:lang w:val="en-US"/>
        </w:rPr>
        <w:t>Thus,</w:t>
      </w:r>
      <w:r w:rsidR="00DC3B6E" w:rsidRPr="00A12277">
        <w:rPr>
          <w:rFonts w:ascii="Century Schoolbook" w:hAnsi="Century Schoolbook"/>
          <w:highlight w:val="yellow"/>
          <w:lang w:val="en-US"/>
        </w:rPr>
        <w:t xml:space="preserve"> i</w:t>
      </w:r>
      <w:r w:rsidR="00772A6A" w:rsidRPr="00A12277">
        <w:rPr>
          <w:rFonts w:ascii="Century Schoolbook" w:hAnsi="Century Schoolbook"/>
          <w:highlight w:val="yellow"/>
          <w:lang w:val="en-US"/>
        </w:rPr>
        <w:t xml:space="preserve">n order for it to really become an opinion, </w:t>
      </w:r>
      <w:r w:rsidR="00DC3B6E" w:rsidRPr="00A12277">
        <w:rPr>
          <w:rFonts w:ascii="Century Schoolbook" w:hAnsi="Century Schoolbook"/>
          <w:highlight w:val="yellow"/>
          <w:lang w:val="en-US"/>
        </w:rPr>
        <w:t>a</w:t>
      </w:r>
      <w:r w:rsidR="00772A6A" w:rsidRPr="00A12277">
        <w:rPr>
          <w:rFonts w:ascii="Century Schoolbook" w:hAnsi="Century Schoolbook"/>
          <w:highlight w:val="yellow"/>
          <w:lang w:val="en-US"/>
        </w:rPr>
        <w:t xml:space="preserve"> judgment </w:t>
      </w:r>
      <w:r w:rsidR="008E211A" w:rsidRPr="00A12277">
        <w:rPr>
          <w:rFonts w:ascii="Century Schoolbook" w:hAnsi="Century Schoolbook"/>
          <w:highlight w:val="yellow"/>
          <w:lang w:val="en-US"/>
        </w:rPr>
        <w:t>needs</w:t>
      </w:r>
      <w:r w:rsidR="00637C28" w:rsidRPr="00A12277">
        <w:rPr>
          <w:rFonts w:ascii="Century Schoolbook" w:hAnsi="Century Schoolbook"/>
          <w:highlight w:val="yellow"/>
          <w:lang w:val="en-US"/>
        </w:rPr>
        <w:t xml:space="preserve"> a public value</w:t>
      </w:r>
      <w:r w:rsidR="008E211A" w:rsidRPr="00A12277">
        <w:rPr>
          <w:rFonts w:ascii="Century Schoolbook" w:hAnsi="Century Schoolbook"/>
          <w:highlight w:val="yellow"/>
          <w:lang w:val="en-US"/>
        </w:rPr>
        <w:t xml:space="preserve"> which it gets</w:t>
      </w:r>
      <w:r w:rsidR="00637C28" w:rsidRPr="00A12277">
        <w:rPr>
          <w:rFonts w:ascii="Century Schoolbook" w:hAnsi="Century Schoolbook"/>
          <w:highlight w:val="yellow"/>
          <w:lang w:val="en-US"/>
        </w:rPr>
        <w:t xml:space="preserve"> when it is </w:t>
      </w:r>
      <w:r w:rsidR="00772A6A" w:rsidRPr="00A12277">
        <w:rPr>
          <w:rFonts w:ascii="Century Schoolbook" w:hAnsi="Century Schoolbook"/>
          <w:highlight w:val="yellow"/>
          <w:lang w:val="en-US"/>
        </w:rPr>
        <w:t xml:space="preserve">brought up fordiscussion </w:t>
      </w:r>
      <w:r w:rsidR="00637C28" w:rsidRPr="00A12277">
        <w:rPr>
          <w:rFonts w:ascii="Century Schoolbook" w:hAnsi="Century Schoolbook"/>
          <w:highlight w:val="yellow"/>
          <w:lang w:val="en-US"/>
        </w:rPr>
        <w:t>the public sphere</w:t>
      </w:r>
      <w:r w:rsidR="009E7263" w:rsidRPr="00A12277">
        <w:rPr>
          <w:rFonts w:ascii="Century Schoolbook" w:hAnsi="Century Schoolbook"/>
          <w:highlight w:val="yellow"/>
          <w:lang w:val="en-US"/>
        </w:rPr>
        <w:t>.</w:t>
      </w:r>
      <w:r w:rsidR="00753D4B" w:rsidRPr="00A12277">
        <w:rPr>
          <w:rFonts w:ascii="Century Schoolbook" w:hAnsi="Century Schoolbook"/>
          <w:highlight w:val="yellow"/>
          <w:lang w:val="en-US"/>
        </w:rPr>
        <w:t xml:space="preserve">It needs to open up; that way it can be part of the sphere of action while </w:t>
      </w:r>
      <w:r w:rsidR="00A67801" w:rsidRPr="00A12277">
        <w:rPr>
          <w:rFonts w:ascii="Century Schoolbook" w:hAnsi="Century Schoolbook"/>
          <w:highlight w:val="yellow"/>
          <w:lang w:val="en-US"/>
        </w:rPr>
        <w:t xml:space="preserve">new insights can enrich </w:t>
      </w:r>
      <w:r w:rsidR="008E045F" w:rsidRPr="00A12277">
        <w:rPr>
          <w:rFonts w:ascii="Century Schoolbook" w:hAnsi="Century Schoolbook"/>
          <w:highlight w:val="yellow"/>
          <w:lang w:val="en-US"/>
        </w:rPr>
        <w:t>its</w:t>
      </w:r>
      <w:r w:rsidR="00A67801" w:rsidRPr="00A12277">
        <w:rPr>
          <w:rFonts w:ascii="Century Schoolbook" w:hAnsi="Century Schoolbook"/>
          <w:highlight w:val="yellow"/>
          <w:lang w:val="en-US"/>
        </w:rPr>
        <w:t xml:space="preserve"> value through </w:t>
      </w:r>
      <w:r w:rsidR="003F543F" w:rsidRPr="00A12277">
        <w:rPr>
          <w:rFonts w:ascii="Century Schoolbook" w:hAnsi="Century Schoolbook"/>
          <w:highlight w:val="yellow"/>
          <w:lang w:val="en-US"/>
        </w:rPr>
        <w:t>increasing</w:t>
      </w:r>
      <w:r w:rsidR="00A67801" w:rsidRPr="00A12277">
        <w:rPr>
          <w:rFonts w:ascii="Century Schoolbook" w:hAnsi="Century Schoolbook"/>
          <w:highlight w:val="yellow"/>
          <w:lang w:val="en-US"/>
        </w:rPr>
        <w:t xml:space="preserve"> the underlying </w:t>
      </w:r>
      <w:r w:rsidR="00A67801" w:rsidRPr="00A12277">
        <w:rPr>
          <w:rFonts w:ascii="Century Schoolbook" w:hAnsi="Century Schoolbook"/>
          <w:i/>
          <w:highlight w:val="yellow"/>
          <w:lang w:val="en-US"/>
        </w:rPr>
        <w:t>doxa</w:t>
      </w:r>
      <w:r w:rsidR="00A67801" w:rsidRPr="00A12277">
        <w:rPr>
          <w:rFonts w:ascii="Century Schoolbook" w:hAnsi="Century Schoolbook"/>
          <w:highlight w:val="yellow"/>
          <w:lang w:val="en-US"/>
        </w:rPr>
        <w:t>.</w:t>
      </w:r>
    </w:p>
    <w:p w:rsidR="00C0189A" w:rsidRPr="00C162C0" w:rsidRDefault="004157E5" w:rsidP="0062477C">
      <w:pPr>
        <w:pStyle w:val="Heading2"/>
        <w:spacing w:before="0" w:line="276" w:lineRule="auto"/>
        <w:rPr>
          <w:rFonts w:ascii="Century Schoolbook" w:hAnsi="Century Schoolbook"/>
          <w:i w:val="0"/>
          <w:sz w:val="24"/>
          <w:lang w:val="en-US"/>
        </w:rPr>
      </w:pPr>
      <w:r w:rsidRPr="00C162C0">
        <w:rPr>
          <w:rFonts w:ascii="Century Schoolbook" w:hAnsi="Century Schoolbook"/>
          <w:i w:val="0"/>
          <w:sz w:val="24"/>
          <w:lang w:val="en-US"/>
        </w:rPr>
        <w:t>5.</w:t>
      </w:r>
      <w:r w:rsidR="00995CB1" w:rsidRPr="00C162C0">
        <w:rPr>
          <w:rFonts w:ascii="Century Schoolbook" w:hAnsi="Century Schoolbook"/>
          <w:i w:val="0"/>
          <w:sz w:val="24"/>
          <w:lang w:val="en-US"/>
        </w:rPr>
        <w:t>Closure</w:t>
      </w:r>
      <w:r w:rsidR="00FA74F7" w:rsidRPr="00C162C0">
        <w:rPr>
          <w:rFonts w:ascii="Century Schoolbook" w:hAnsi="Century Schoolbook"/>
          <w:i w:val="0"/>
          <w:sz w:val="24"/>
          <w:lang w:val="en-US"/>
        </w:rPr>
        <w:t xml:space="preserve">: </w:t>
      </w:r>
      <w:r w:rsidR="00F46FCF" w:rsidRPr="00C162C0">
        <w:rPr>
          <w:rFonts w:ascii="Century Schoolbook" w:hAnsi="Century Schoolbook"/>
          <w:i w:val="0"/>
          <w:sz w:val="24"/>
          <w:lang w:val="en-US"/>
        </w:rPr>
        <w:t>T</w:t>
      </w:r>
      <w:r w:rsidR="007E35DB" w:rsidRPr="00C162C0">
        <w:rPr>
          <w:rFonts w:ascii="Century Schoolbook" w:hAnsi="Century Schoolbook"/>
          <w:i w:val="0"/>
          <w:sz w:val="24"/>
          <w:lang w:val="en-US"/>
        </w:rPr>
        <w:t>he Danger of Losing O</w:t>
      </w:r>
      <w:r w:rsidR="00C0189A" w:rsidRPr="00C162C0">
        <w:rPr>
          <w:rFonts w:ascii="Century Schoolbook" w:hAnsi="Century Schoolbook"/>
          <w:i w:val="0"/>
          <w:sz w:val="24"/>
          <w:lang w:val="en-US"/>
        </w:rPr>
        <w:t>pinions</w:t>
      </w:r>
      <w:r w:rsidR="00FA74F7" w:rsidRPr="00C162C0">
        <w:rPr>
          <w:rFonts w:ascii="Century Schoolbook" w:hAnsi="Century Schoolbook"/>
          <w:i w:val="0"/>
          <w:sz w:val="24"/>
          <w:lang w:val="en-US"/>
        </w:rPr>
        <w:t xml:space="preserve"> as</w:t>
      </w:r>
      <w:r w:rsidR="00A50193" w:rsidRPr="00C162C0">
        <w:rPr>
          <w:rFonts w:ascii="Century Schoolbook" w:hAnsi="Century Schoolbook"/>
          <w:i w:val="0"/>
          <w:sz w:val="24"/>
          <w:lang w:val="en-US"/>
        </w:rPr>
        <w:t xml:space="preserve"> a </w:t>
      </w:r>
      <w:r w:rsidR="007E35DB" w:rsidRPr="00C162C0">
        <w:rPr>
          <w:rFonts w:ascii="Century Schoolbook" w:hAnsi="Century Schoolbook"/>
          <w:i w:val="0"/>
          <w:sz w:val="24"/>
          <w:lang w:val="en-US"/>
        </w:rPr>
        <w:t>T</w:t>
      </w:r>
      <w:r w:rsidR="00AA0D26" w:rsidRPr="00C162C0">
        <w:rPr>
          <w:rFonts w:ascii="Century Schoolbook" w:hAnsi="Century Schoolbook"/>
          <w:i w:val="0"/>
          <w:sz w:val="24"/>
          <w:lang w:val="en-US"/>
        </w:rPr>
        <w:t>hread</w:t>
      </w:r>
      <w:r w:rsidR="00A50193" w:rsidRPr="00C162C0">
        <w:rPr>
          <w:rFonts w:ascii="Century Schoolbook" w:hAnsi="Century Schoolbook"/>
          <w:i w:val="0"/>
          <w:sz w:val="24"/>
          <w:lang w:val="en-US"/>
        </w:rPr>
        <w:t>in</w:t>
      </w:r>
      <w:r w:rsidR="007E35DB" w:rsidRPr="00C162C0">
        <w:rPr>
          <w:rFonts w:ascii="Century Schoolbook" w:hAnsi="Century Schoolbook"/>
          <w:i w:val="0"/>
          <w:sz w:val="24"/>
          <w:lang w:val="en-US"/>
        </w:rPr>
        <w:t xml:space="preserve"> Arendt’s O</w:t>
      </w:r>
      <w:r w:rsidR="008117A1" w:rsidRPr="00C162C0">
        <w:rPr>
          <w:rFonts w:ascii="Century Schoolbook" w:hAnsi="Century Schoolbook"/>
          <w:i w:val="0"/>
          <w:sz w:val="24"/>
          <w:lang w:val="en-US"/>
        </w:rPr>
        <w:t>euvre</w:t>
      </w:r>
    </w:p>
    <w:p w:rsidR="004157E5" w:rsidRPr="00C162C0" w:rsidRDefault="004157E5" w:rsidP="00601A5E">
      <w:pPr>
        <w:spacing w:line="276" w:lineRule="auto"/>
        <w:rPr>
          <w:rFonts w:ascii="Century Schoolbook" w:hAnsi="Century Schoolbook"/>
          <w:lang w:val="en-US"/>
        </w:rPr>
      </w:pPr>
    </w:p>
    <w:p w:rsidR="000C3AD3" w:rsidRPr="00C162C0" w:rsidRDefault="00637C28" w:rsidP="00601A5E">
      <w:pPr>
        <w:spacing w:line="276" w:lineRule="auto"/>
        <w:jc w:val="both"/>
        <w:rPr>
          <w:rFonts w:ascii="Century Schoolbook" w:hAnsi="Century Schoolbook"/>
          <w:lang w:val="en-US"/>
        </w:rPr>
      </w:pPr>
      <w:r w:rsidRPr="00C162C0">
        <w:rPr>
          <w:rFonts w:ascii="Century Schoolbook" w:hAnsi="Century Schoolbook"/>
          <w:lang w:val="en-US"/>
        </w:rPr>
        <w:t>Th</w:t>
      </w:r>
      <w:r w:rsidR="00792F60" w:rsidRPr="00C162C0">
        <w:rPr>
          <w:rFonts w:ascii="Century Schoolbook" w:hAnsi="Century Schoolbook"/>
          <w:lang w:val="en-US"/>
        </w:rPr>
        <w:t>is</w:t>
      </w:r>
      <w:r w:rsidRPr="00C162C0">
        <w:rPr>
          <w:rFonts w:ascii="Century Schoolbook" w:hAnsi="Century Schoolbook"/>
          <w:lang w:val="en-US"/>
        </w:rPr>
        <w:t xml:space="preserve"> openness </w:t>
      </w:r>
      <w:r w:rsidR="00A67801" w:rsidRPr="00C162C0">
        <w:rPr>
          <w:rFonts w:ascii="Century Schoolbook" w:hAnsi="Century Schoolbook"/>
          <w:lang w:val="en-US"/>
        </w:rPr>
        <w:t xml:space="preserve">that an opinion has </w:t>
      </w:r>
      <w:r w:rsidR="009F0B60" w:rsidRPr="00C162C0">
        <w:rPr>
          <w:rFonts w:ascii="Century Schoolbook" w:hAnsi="Century Schoolbook"/>
          <w:lang w:val="en-US"/>
        </w:rPr>
        <w:t>due toits</w:t>
      </w:r>
      <w:r w:rsidR="00A67801" w:rsidRPr="00C162C0">
        <w:rPr>
          <w:rFonts w:ascii="Century Schoolbook" w:hAnsi="Century Schoolbook"/>
          <w:lang w:val="en-US"/>
        </w:rPr>
        <w:t xml:space="preserve"> public </w:t>
      </w:r>
      <w:r w:rsidR="009F0B60" w:rsidRPr="00C162C0">
        <w:rPr>
          <w:rFonts w:ascii="Century Schoolbook" w:hAnsi="Century Schoolbook"/>
          <w:lang w:val="en-US"/>
        </w:rPr>
        <w:t>form</w:t>
      </w:r>
      <w:r w:rsidRPr="00C162C0">
        <w:rPr>
          <w:rFonts w:ascii="Century Schoolbook" w:hAnsi="Century Schoolbook"/>
          <w:lang w:val="en-US"/>
        </w:rPr>
        <w:t>is enduring</w:t>
      </w:r>
      <w:r w:rsidR="0048231D" w:rsidRPr="00C162C0">
        <w:rPr>
          <w:rFonts w:ascii="Century Schoolbook" w:hAnsi="Century Schoolbook"/>
          <w:lang w:val="en-US"/>
        </w:rPr>
        <w:t xml:space="preserve"> and part of its definition</w:t>
      </w:r>
      <w:r w:rsidR="00A67801" w:rsidRPr="00C162C0">
        <w:rPr>
          <w:rFonts w:ascii="Century Schoolbook" w:hAnsi="Century Schoolbook"/>
          <w:lang w:val="en-US"/>
        </w:rPr>
        <w:t xml:space="preserve">. </w:t>
      </w:r>
      <w:r w:rsidR="00342151" w:rsidRPr="00C162C0">
        <w:rPr>
          <w:rFonts w:ascii="Century Schoolbook" w:hAnsi="Century Schoolbook"/>
          <w:lang w:val="en-US"/>
        </w:rPr>
        <w:t>There are</w:t>
      </w:r>
      <w:r w:rsidR="006A0ECD" w:rsidRPr="00C162C0">
        <w:rPr>
          <w:rFonts w:ascii="Century Schoolbook" w:hAnsi="Century Schoolbook"/>
          <w:lang w:val="en-US"/>
        </w:rPr>
        <w:t xml:space="preserve"> then</w:t>
      </w:r>
      <w:r w:rsidR="00342151" w:rsidRPr="00C162C0">
        <w:rPr>
          <w:rFonts w:ascii="Century Schoolbook" w:hAnsi="Century Schoolbook"/>
          <w:lang w:val="en-US"/>
        </w:rPr>
        <w:t xml:space="preserve"> two ways in which </w:t>
      </w:r>
      <w:r w:rsidR="00212B6E" w:rsidRPr="00C162C0">
        <w:rPr>
          <w:rFonts w:ascii="Century Schoolbook" w:hAnsi="Century Schoolbook"/>
          <w:lang w:val="en-US"/>
        </w:rPr>
        <w:t>an opinion can get “lost”</w:t>
      </w:r>
      <w:r w:rsidR="005733D7" w:rsidRPr="00C162C0">
        <w:rPr>
          <w:rFonts w:ascii="Century Schoolbook" w:hAnsi="Century Schoolbook"/>
          <w:lang w:val="en-US"/>
        </w:rPr>
        <w:t xml:space="preserve">. The first is when it is being pulled </w:t>
      </w:r>
      <w:r w:rsidR="009302BD" w:rsidRPr="00C162C0">
        <w:rPr>
          <w:rFonts w:ascii="Century Schoolbook" w:hAnsi="Century Schoolbook"/>
          <w:lang w:val="en-US"/>
        </w:rPr>
        <w:t xml:space="preserve">back </w:t>
      </w:r>
      <w:r w:rsidR="005733D7" w:rsidRPr="00C162C0">
        <w:rPr>
          <w:rFonts w:ascii="Century Schoolbook" w:hAnsi="Century Schoolbook"/>
          <w:lang w:val="en-US"/>
        </w:rPr>
        <w:t>in</w:t>
      </w:r>
      <w:r w:rsidR="009302BD" w:rsidRPr="00C162C0">
        <w:rPr>
          <w:rFonts w:ascii="Century Schoolbook" w:hAnsi="Century Schoolbook"/>
          <w:lang w:val="en-US"/>
        </w:rPr>
        <w:t>to the sphere of subjective reason</w:t>
      </w:r>
      <w:r w:rsidR="005733D7" w:rsidRPr="00C162C0">
        <w:rPr>
          <w:rFonts w:ascii="Century Schoolbook" w:hAnsi="Century Schoolbook"/>
          <w:lang w:val="en-US"/>
        </w:rPr>
        <w:t>. When the judging person refrains his judgment from the public sphere, it</w:t>
      </w:r>
      <w:r w:rsidR="009302BD" w:rsidRPr="00C162C0">
        <w:rPr>
          <w:rFonts w:ascii="Century Schoolbook" w:hAnsi="Century Schoolbook"/>
          <w:lang w:val="en-US"/>
        </w:rPr>
        <w:t xml:space="preserve"> turns it back in</w:t>
      </w:r>
      <w:r w:rsidR="00A67801" w:rsidRPr="00C162C0">
        <w:rPr>
          <w:rFonts w:ascii="Century Schoolbook" w:hAnsi="Century Schoolbook"/>
          <w:lang w:val="en-US"/>
        </w:rPr>
        <w:t xml:space="preserve">to a personal conviction. </w:t>
      </w:r>
      <w:r w:rsidR="00C72799" w:rsidRPr="00C162C0">
        <w:rPr>
          <w:rFonts w:ascii="Century Schoolbook" w:hAnsi="Century Schoolbook"/>
          <w:lang w:val="en-US"/>
        </w:rPr>
        <w:t xml:space="preserve">But the opposite can also happen; an opinion can be taken over by a multitude and become a mass conviction. </w:t>
      </w:r>
    </w:p>
    <w:p w:rsidR="00D67B78" w:rsidRPr="00C162C0" w:rsidRDefault="00C72799" w:rsidP="00601A5E">
      <w:pPr>
        <w:spacing w:line="276" w:lineRule="auto"/>
        <w:ind w:firstLine="708"/>
        <w:jc w:val="both"/>
        <w:rPr>
          <w:rFonts w:ascii="Century Schoolbook" w:hAnsi="Century Schoolbook"/>
          <w:lang w:val="en-US"/>
        </w:rPr>
      </w:pPr>
      <w:r w:rsidRPr="00C162C0">
        <w:rPr>
          <w:rFonts w:ascii="Century Schoolbook" w:hAnsi="Century Schoolbook"/>
          <w:lang w:val="en-US"/>
        </w:rPr>
        <w:t>Here we find</w:t>
      </w:r>
      <w:r w:rsidR="000C3AD3" w:rsidRPr="00C162C0">
        <w:rPr>
          <w:rFonts w:ascii="Century Schoolbook" w:hAnsi="Century Schoolbook"/>
          <w:lang w:val="en-US"/>
        </w:rPr>
        <w:t xml:space="preserve">, from a conceptual approach, </w:t>
      </w:r>
      <w:r w:rsidRPr="00C162C0">
        <w:rPr>
          <w:rFonts w:ascii="Century Schoolbook" w:hAnsi="Century Schoolbook"/>
          <w:lang w:val="en-US"/>
        </w:rPr>
        <w:t>the recurring dangers again that have appeared before</w:t>
      </w:r>
      <w:r w:rsidR="000C3AD3" w:rsidRPr="00C162C0">
        <w:rPr>
          <w:rFonts w:ascii="Century Schoolbook" w:hAnsi="Century Schoolbook"/>
          <w:lang w:val="en-US"/>
        </w:rPr>
        <w:t xml:space="preserve"> when we looked at it from the individual perspective</w:t>
      </w:r>
      <w:r w:rsidRPr="00C162C0">
        <w:rPr>
          <w:rFonts w:ascii="Century Schoolbook" w:hAnsi="Century Schoolbook"/>
          <w:lang w:val="en-US"/>
        </w:rPr>
        <w:t xml:space="preserve">: the overly suspicious </w:t>
      </w:r>
      <w:r w:rsidR="008548E3" w:rsidRPr="00C162C0">
        <w:rPr>
          <w:rFonts w:ascii="Century Schoolbook" w:hAnsi="Century Schoolbook"/>
          <w:lang w:val="en-US"/>
        </w:rPr>
        <w:t>skepticism</w:t>
      </w:r>
      <w:r w:rsidRPr="00C162C0">
        <w:rPr>
          <w:rFonts w:ascii="Century Schoolbook" w:hAnsi="Century Schoolbook"/>
          <w:lang w:val="en-US"/>
        </w:rPr>
        <w:t xml:space="preserve"> and the uncritical and all too easy conventionalism. Both </w:t>
      </w:r>
      <w:r w:rsidR="00B42814" w:rsidRPr="00C162C0">
        <w:rPr>
          <w:rFonts w:ascii="Century Schoolbook" w:hAnsi="Century Schoolbook"/>
          <w:lang w:val="en-US"/>
        </w:rPr>
        <w:t xml:space="preserve">loom </w:t>
      </w:r>
      <w:r w:rsidRPr="00C162C0">
        <w:rPr>
          <w:rFonts w:ascii="Century Schoolbook" w:hAnsi="Century Schoolbook"/>
          <w:lang w:val="en-US"/>
        </w:rPr>
        <w:t xml:space="preserve">when the essential notions of diversity and multitude are </w:t>
      </w:r>
      <w:r w:rsidR="007F640F" w:rsidRPr="00C162C0">
        <w:rPr>
          <w:rFonts w:ascii="Century Schoolbook" w:hAnsi="Century Schoolbook"/>
          <w:lang w:val="en-US"/>
        </w:rPr>
        <w:t>relinquished</w:t>
      </w:r>
      <w:r w:rsidR="007D3AC5" w:rsidRPr="00C162C0">
        <w:rPr>
          <w:rFonts w:ascii="Century Schoolbook" w:hAnsi="Century Schoolbook"/>
          <w:lang w:val="en-US"/>
        </w:rPr>
        <w:t xml:space="preserve">. As a consequence, the opinion loses its inherent element of openness, doubt and improvability. </w:t>
      </w:r>
      <w:r w:rsidR="00DE78CE" w:rsidRPr="00C162C0">
        <w:rPr>
          <w:rFonts w:ascii="Century Schoolbook" w:hAnsi="Century Schoolbook"/>
          <w:lang w:val="en-US"/>
        </w:rPr>
        <w:t>It becomes a per</w:t>
      </w:r>
      <w:r w:rsidR="003A03A0" w:rsidRPr="00C162C0">
        <w:rPr>
          <w:rFonts w:ascii="Century Schoolbook" w:hAnsi="Century Schoolbook"/>
          <w:lang w:val="en-US"/>
        </w:rPr>
        <w:t>sonal or collective conviction—</w:t>
      </w:r>
      <w:r w:rsidR="00DE78CE" w:rsidRPr="00C162C0">
        <w:rPr>
          <w:rFonts w:ascii="Century Schoolbook" w:hAnsi="Century Schoolbook"/>
          <w:lang w:val="en-US"/>
        </w:rPr>
        <w:t>a change in terminology that implies that</w:t>
      </w:r>
      <w:r w:rsidR="00F95831" w:rsidRPr="00C162C0">
        <w:rPr>
          <w:rFonts w:ascii="Century Schoolbook" w:hAnsi="Century Schoolbook"/>
          <w:lang w:val="en-US"/>
        </w:rPr>
        <w:t xml:space="preserve"> a certain </w:t>
      </w:r>
      <w:r w:rsidR="00071555" w:rsidRPr="00C162C0">
        <w:rPr>
          <w:rFonts w:ascii="Century Schoolbook" w:hAnsi="Century Schoolbook"/>
          <w:lang w:val="en-US"/>
        </w:rPr>
        <w:t xml:space="preserve">truth </w:t>
      </w:r>
      <w:r w:rsidR="00F95831" w:rsidRPr="00C162C0">
        <w:rPr>
          <w:rFonts w:ascii="Century Schoolbook" w:hAnsi="Century Schoolbook"/>
          <w:lang w:val="en-US"/>
        </w:rPr>
        <w:t>claim is now attached to</w:t>
      </w:r>
      <w:r w:rsidR="00DE78CE" w:rsidRPr="00C162C0">
        <w:rPr>
          <w:rFonts w:ascii="Century Schoolbook" w:hAnsi="Century Schoolbook"/>
          <w:lang w:val="en-US"/>
        </w:rPr>
        <w:t xml:space="preserve"> the judgment </w:t>
      </w:r>
      <w:r w:rsidR="00F95831" w:rsidRPr="00C162C0">
        <w:rPr>
          <w:rFonts w:ascii="Century Schoolbook" w:hAnsi="Century Schoolbook"/>
          <w:lang w:val="en-US"/>
        </w:rPr>
        <w:t xml:space="preserve">which transcends the possibility of revision and doubt. </w:t>
      </w:r>
      <w:r w:rsidR="003A03A0" w:rsidRPr="00C162C0">
        <w:rPr>
          <w:rFonts w:ascii="Century Schoolbook" w:hAnsi="Century Schoolbook"/>
          <w:lang w:val="en-US"/>
        </w:rPr>
        <w:t>A conviction claims to be “right”</w:t>
      </w:r>
      <w:r w:rsidR="00D67B78" w:rsidRPr="00C162C0">
        <w:rPr>
          <w:rFonts w:ascii="Century Schoolbook" w:hAnsi="Century Schoolbook"/>
          <w:lang w:val="en-US"/>
        </w:rPr>
        <w:t xml:space="preserve">, whereas it is </w:t>
      </w:r>
      <w:r w:rsidR="00312BF7" w:rsidRPr="00C162C0">
        <w:rPr>
          <w:rFonts w:ascii="Century Schoolbook" w:hAnsi="Century Schoolbook"/>
          <w:lang w:val="en-US"/>
        </w:rPr>
        <w:t>impossible</w:t>
      </w:r>
      <w:r w:rsidR="00D67B78" w:rsidRPr="00C162C0">
        <w:rPr>
          <w:rFonts w:ascii="Century Schoolbook" w:hAnsi="Century Schoolbook"/>
          <w:lang w:val="en-US"/>
        </w:rPr>
        <w:t xml:space="preserve"> to think </w:t>
      </w:r>
      <w:r w:rsidR="00A24345" w:rsidRPr="00C162C0">
        <w:rPr>
          <w:rFonts w:ascii="Century Schoolbook" w:hAnsi="Century Schoolbook"/>
          <w:lang w:val="en-US"/>
        </w:rPr>
        <w:t>in terms of “right” and “wrong”</w:t>
      </w:r>
      <w:r w:rsidR="004737F6" w:rsidRPr="00C162C0">
        <w:rPr>
          <w:rFonts w:ascii="Century Schoolbook" w:hAnsi="Century Schoolbook"/>
          <w:lang w:val="en-US"/>
        </w:rPr>
        <w:t xml:space="preserve">when talking about </w:t>
      </w:r>
      <w:r w:rsidR="00D67B78" w:rsidRPr="00C162C0">
        <w:rPr>
          <w:rFonts w:ascii="Century Schoolbook" w:hAnsi="Century Schoolbook"/>
          <w:lang w:val="en-US"/>
        </w:rPr>
        <w:t xml:space="preserve">opinions. </w:t>
      </w:r>
      <w:r w:rsidR="00A37AE4" w:rsidRPr="00C162C0">
        <w:rPr>
          <w:rFonts w:ascii="Century Schoolbook" w:hAnsi="Century Schoolbook"/>
          <w:lang w:val="en-US"/>
        </w:rPr>
        <w:t>S</w:t>
      </w:r>
      <w:r w:rsidR="00D67B78" w:rsidRPr="00C162C0">
        <w:rPr>
          <w:rFonts w:ascii="Century Schoolbook" w:hAnsi="Century Schoolbook"/>
          <w:lang w:val="en-US"/>
        </w:rPr>
        <w:t xml:space="preserve">ince </w:t>
      </w:r>
      <w:r w:rsidR="00A37AE4" w:rsidRPr="00C162C0">
        <w:rPr>
          <w:rFonts w:ascii="Century Schoolbook" w:hAnsi="Century Schoolbook"/>
          <w:lang w:val="en-US"/>
        </w:rPr>
        <w:t>opinions</w:t>
      </w:r>
      <w:r w:rsidR="00D67B78" w:rsidRPr="00C162C0">
        <w:rPr>
          <w:rFonts w:ascii="Century Schoolbook" w:hAnsi="Century Schoolbook"/>
          <w:lang w:val="en-US"/>
        </w:rPr>
        <w:t xml:space="preserve"> are not completed</w:t>
      </w:r>
      <w:r w:rsidR="007D6D99" w:rsidRPr="00C162C0">
        <w:rPr>
          <w:rFonts w:ascii="Century Schoolbook" w:hAnsi="Century Schoolbook"/>
          <w:lang w:val="en-US"/>
        </w:rPr>
        <w:t>, stable</w:t>
      </w:r>
      <w:r w:rsidR="00D67B78" w:rsidRPr="00C162C0">
        <w:rPr>
          <w:rFonts w:ascii="Century Schoolbook" w:hAnsi="Century Schoolbook"/>
          <w:lang w:val="en-US"/>
        </w:rPr>
        <w:t xml:space="preserve"> unities but rather </w:t>
      </w:r>
      <w:r w:rsidR="00CA34F9" w:rsidRPr="00C162C0">
        <w:rPr>
          <w:rFonts w:ascii="Century Schoolbook" w:hAnsi="Century Schoolbook"/>
          <w:lang w:val="en-US"/>
        </w:rPr>
        <w:t xml:space="preserve">open </w:t>
      </w:r>
      <w:r w:rsidR="00D67B78" w:rsidRPr="00C162C0">
        <w:rPr>
          <w:rFonts w:ascii="Century Schoolbook" w:hAnsi="Century Schoolbook"/>
          <w:lang w:val="en-US"/>
        </w:rPr>
        <w:t xml:space="preserve">developments, it is impossible to give a definite approval on them. </w:t>
      </w:r>
    </w:p>
    <w:p w:rsidR="00BC0974" w:rsidRPr="00C162C0" w:rsidRDefault="00FF17E0" w:rsidP="00601A5E">
      <w:pPr>
        <w:spacing w:line="276" w:lineRule="auto"/>
        <w:ind w:firstLine="708"/>
        <w:jc w:val="both"/>
        <w:rPr>
          <w:rFonts w:ascii="Century Schoolbook" w:hAnsi="Century Schoolbook"/>
          <w:lang w:val="en-US"/>
        </w:rPr>
      </w:pPr>
      <w:r w:rsidRPr="00C162C0">
        <w:rPr>
          <w:rFonts w:ascii="Century Schoolbook" w:hAnsi="Century Schoolbook"/>
          <w:lang w:val="en-US"/>
        </w:rPr>
        <w:t>This threat of giving up diversity and multitude</w:t>
      </w:r>
      <w:r w:rsidR="008C6939" w:rsidRPr="00C162C0">
        <w:rPr>
          <w:rFonts w:ascii="Century Schoolbook" w:hAnsi="Century Schoolbook"/>
          <w:lang w:val="en-US"/>
        </w:rPr>
        <w:t xml:space="preserve">, </w:t>
      </w:r>
      <w:r w:rsidR="001F0C87" w:rsidRPr="00C162C0">
        <w:rPr>
          <w:rFonts w:ascii="Century Schoolbook" w:hAnsi="Century Schoolbook"/>
          <w:lang w:val="en-US"/>
        </w:rPr>
        <w:t>and a corresponding</w:t>
      </w:r>
      <w:r w:rsidR="008C6939" w:rsidRPr="00C162C0">
        <w:rPr>
          <w:rFonts w:ascii="Century Schoolbook" w:hAnsi="Century Schoolbook"/>
          <w:lang w:val="en-US"/>
        </w:rPr>
        <w:t xml:space="preserve"> decline of </w:t>
      </w:r>
      <w:r w:rsidR="008548E3" w:rsidRPr="00C162C0">
        <w:rPr>
          <w:rFonts w:ascii="Century Schoolbook" w:hAnsi="Century Schoolbook"/>
          <w:lang w:val="en-US"/>
        </w:rPr>
        <w:t xml:space="preserve">real </w:t>
      </w:r>
      <w:r w:rsidR="008C6939" w:rsidRPr="00C162C0">
        <w:rPr>
          <w:rFonts w:ascii="Century Schoolbook" w:hAnsi="Century Schoolbook"/>
          <w:lang w:val="en-US"/>
        </w:rPr>
        <w:t>opinion</w:t>
      </w:r>
      <w:r w:rsidR="0024585F" w:rsidRPr="00C162C0">
        <w:rPr>
          <w:rFonts w:ascii="Century Schoolbook" w:hAnsi="Century Schoolbook"/>
          <w:lang w:val="en-US"/>
        </w:rPr>
        <w:t>,</w:t>
      </w:r>
      <w:r w:rsidRPr="00C162C0">
        <w:rPr>
          <w:rFonts w:ascii="Century Schoolbook" w:hAnsi="Century Schoolbook"/>
          <w:lang w:val="en-US"/>
        </w:rPr>
        <w:t xml:space="preserve"> is the central concern that reappears in every work of Hannah</w:t>
      </w:r>
      <w:r w:rsidR="002A4B01" w:rsidRPr="00C162C0">
        <w:rPr>
          <w:rFonts w:ascii="Century Schoolbook" w:hAnsi="Century Schoolbook"/>
          <w:lang w:val="en-US"/>
        </w:rPr>
        <w:t xml:space="preserve"> Arendt. It is already apparent in her </w:t>
      </w:r>
      <w:r w:rsidR="003E0FCC" w:rsidRPr="00C162C0">
        <w:rPr>
          <w:rFonts w:ascii="Century Schoolbook" w:hAnsi="Century Schoolbook"/>
          <w:lang w:val="en-US"/>
        </w:rPr>
        <w:t>early</w:t>
      </w:r>
      <w:r w:rsidR="002A4B01" w:rsidRPr="00C162C0">
        <w:rPr>
          <w:rFonts w:ascii="Century Schoolbook" w:hAnsi="Century Schoolbook"/>
          <w:i/>
          <w:lang w:val="en-US"/>
        </w:rPr>
        <w:t xml:space="preserve"> Jewish Writings</w:t>
      </w:r>
      <w:r w:rsidR="002A4B01" w:rsidRPr="00C162C0">
        <w:rPr>
          <w:rFonts w:ascii="Century Schoolbook" w:hAnsi="Century Schoolbook"/>
          <w:lang w:val="en-US"/>
        </w:rPr>
        <w:t xml:space="preserve">, </w:t>
      </w:r>
      <w:r w:rsidR="003E0FCC" w:rsidRPr="00C162C0">
        <w:rPr>
          <w:rFonts w:ascii="Century Schoolbook" w:hAnsi="Century Schoolbook"/>
          <w:lang w:val="en-US"/>
        </w:rPr>
        <w:t xml:space="preserve">written in the 1940’s, </w:t>
      </w:r>
      <w:r w:rsidR="002A4B01" w:rsidRPr="00C162C0">
        <w:rPr>
          <w:rFonts w:ascii="Century Schoolbook" w:hAnsi="Century Schoolbook"/>
          <w:lang w:val="en-US"/>
        </w:rPr>
        <w:t xml:space="preserve">when she explores </w:t>
      </w:r>
      <w:r w:rsidR="00CF532B" w:rsidRPr="00C162C0">
        <w:rPr>
          <w:rFonts w:ascii="Century Schoolbook" w:hAnsi="Century Schoolbook"/>
          <w:lang w:val="en-US"/>
        </w:rPr>
        <w:t xml:space="preserve">in a range of essays the </w:t>
      </w:r>
      <w:r w:rsidR="002A4B01" w:rsidRPr="00C162C0">
        <w:rPr>
          <w:rFonts w:ascii="Century Schoolbook" w:hAnsi="Century Schoolbook"/>
          <w:lang w:val="en-US"/>
        </w:rPr>
        <w:t xml:space="preserve">varieties of divergence </w:t>
      </w:r>
      <w:r w:rsidR="0077294B" w:rsidRPr="00C162C0">
        <w:rPr>
          <w:rFonts w:ascii="Century Schoolbook" w:hAnsi="Century Schoolbook"/>
          <w:lang w:val="en-US"/>
        </w:rPr>
        <w:t xml:space="preserve">and reactions to anti-Semitism </w:t>
      </w:r>
      <w:r w:rsidR="002A4B01" w:rsidRPr="00C162C0">
        <w:rPr>
          <w:rFonts w:ascii="Century Schoolbook" w:hAnsi="Century Schoolbook"/>
          <w:lang w:val="en-US"/>
        </w:rPr>
        <w:t>within the Jewish communities in Europe</w:t>
      </w:r>
      <w:r w:rsidR="0077294B" w:rsidRPr="00C162C0">
        <w:rPr>
          <w:rFonts w:ascii="Century Schoolbook" w:hAnsi="Century Schoolbook"/>
          <w:lang w:val="en-US"/>
        </w:rPr>
        <w:t>.</w:t>
      </w:r>
      <w:r w:rsidR="00116279" w:rsidRPr="00C162C0">
        <w:rPr>
          <w:rStyle w:val="EndnoteReference"/>
          <w:rFonts w:ascii="Century Schoolbook" w:hAnsi="Century Schoolbook"/>
          <w:lang w:val="en-US"/>
        </w:rPr>
        <w:endnoteReference w:id="13"/>
      </w:r>
      <w:r w:rsidR="0077294B" w:rsidRPr="00C162C0">
        <w:rPr>
          <w:rFonts w:ascii="Century Schoolbook" w:hAnsi="Century Schoolbook"/>
          <w:lang w:val="en-US"/>
        </w:rPr>
        <w:t xml:space="preserve"> She writes about the threat of exclusion; </w:t>
      </w:r>
      <w:r w:rsidR="005212E7" w:rsidRPr="00C162C0">
        <w:rPr>
          <w:rFonts w:ascii="Century Schoolbook" w:hAnsi="Century Schoolbook"/>
          <w:lang w:val="en-US"/>
        </w:rPr>
        <w:t xml:space="preserve">the need </w:t>
      </w:r>
      <w:r w:rsidR="001D3B45" w:rsidRPr="00C162C0">
        <w:rPr>
          <w:rFonts w:ascii="Century Schoolbook" w:hAnsi="Century Schoolbook"/>
          <w:lang w:val="en-US"/>
        </w:rPr>
        <w:t>that</w:t>
      </w:r>
      <w:r w:rsidR="00700041" w:rsidRPr="00C162C0">
        <w:rPr>
          <w:rFonts w:ascii="Century Schoolbook" w:hAnsi="Century Schoolbook"/>
          <w:lang w:val="en-US"/>
        </w:rPr>
        <w:t xml:space="preserve"> Jews </w:t>
      </w:r>
      <w:r w:rsidR="00475153" w:rsidRPr="00C162C0">
        <w:rPr>
          <w:rFonts w:ascii="Century Schoolbook" w:hAnsi="Century Schoolbook"/>
          <w:lang w:val="en-US"/>
        </w:rPr>
        <w:t xml:space="preserve">felt to assimilate and the failures of those who tried because they tried to change something that they </w:t>
      </w:r>
      <w:r w:rsidR="00475153" w:rsidRPr="00C162C0">
        <w:rPr>
          <w:rFonts w:ascii="Century Schoolbook" w:hAnsi="Century Schoolbook"/>
          <w:i/>
          <w:lang w:val="en-US"/>
        </w:rPr>
        <w:t>were</w:t>
      </w:r>
      <w:r w:rsidR="00475153" w:rsidRPr="00C162C0">
        <w:rPr>
          <w:rFonts w:ascii="Century Schoolbook" w:hAnsi="Century Schoolbook"/>
          <w:lang w:val="en-US"/>
        </w:rPr>
        <w:t xml:space="preserve">, not something they had chosen or </w:t>
      </w:r>
      <w:r w:rsidR="0037791C" w:rsidRPr="00C162C0">
        <w:rPr>
          <w:rFonts w:ascii="Century Schoolbook" w:hAnsi="Century Schoolbook"/>
          <w:lang w:val="en-US"/>
        </w:rPr>
        <w:t>that</w:t>
      </w:r>
      <w:r w:rsidR="00475153" w:rsidRPr="00C162C0">
        <w:rPr>
          <w:rFonts w:ascii="Century Schoolbook" w:hAnsi="Century Schoolbook"/>
          <w:lang w:val="en-US"/>
        </w:rPr>
        <w:t xml:space="preserve"> was a consequence of their deliberate actions. </w:t>
      </w:r>
      <w:r w:rsidR="00BF3976" w:rsidRPr="00C162C0">
        <w:rPr>
          <w:rFonts w:ascii="Century Schoolbook" w:hAnsi="Century Schoolbook"/>
          <w:lang w:val="en-US"/>
        </w:rPr>
        <w:t>She also explores how, in an opposite move, e</w:t>
      </w:r>
      <w:r w:rsidR="005212E7" w:rsidRPr="00C162C0">
        <w:rPr>
          <w:rFonts w:ascii="Century Schoolbook" w:hAnsi="Century Schoolbook"/>
          <w:lang w:val="en-US"/>
        </w:rPr>
        <w:t xml:space="preserve">xclusion </w:t>
      </w:r>
      <w:r w:rsidR="00BF3976" w:rsidRPr="00C162C0">
        <w:rPr>
          <w:rFonts w:ascii="Century Schoolbook" w:hAnsi="Century Schoolbook"/>
          <w:lang w:val="en-US"/>
        </w:rPr>
        <w:t xml:space="preserve">then </w:t>
      </w:r>
      <w:r w:rsidR="005212E7" w:rsidRPr="00C162C0">
        <w:rPr>
          <w:rFonts w:ascii="Century Schoolbook" w:hAnsi="Century Schoolbook"/>
          <w:lang w:val="en-US"/>
        </w:rPr>
        <w:t>became the main characteristic for Jews to identify themselves with</w:t>
      </w:r>
      <w:r w:rsidR="00BC0974" w:rsidRPr="00C162C0">
        <w:rPr>
          <w:rFonts w:ascii="Century Schoolbook" w:hAnsi="Century Schoolbook"/>
          <w:lang w:val="en-US"/>
        </w:rPr>
        <w:t>, through the cultural figure of the Jew as a pariah</w:t>
      </w:r>
      <w:r w:rsidR="005212E7" w:rsidRPr="00C162C0">
        <w:rPr>
          <w:rFonts w:ascii="Century Schoolbook" w:hAnsi="Century Schoolbook"/>
          <w:lang w:val="en-US"/>
        </w:rPr>
        <w:t>.</w:t>
      </w:r>
    </w:p>
    <w:p w:rsidR="00525C22" w:rsidRPr="00C162C0" w:rsidRDefault="006D077F" w:rsidP="00601A5E">
      <w:pPr>
        <w:spacing w:line="276" w:lineRule="auto"/>
        <w:ind w:firstLine="708"/>
        <w:jc w:val="both"/>
        <w:rPr>
          <w:rFonts w:ascii="Century Schoolbook" w:hAnsi="Century Schoolbook"/>
          <w:lang w:val="en-US"/>
        </w:rPr>
      </w:pPr>
      <w:r w:rsidRPr="00C162C0">
        <w:rPr>
          <w:rFonts w:ascii="Century Schoolbook" w:hAnsi="Century Schoolbook"/>
          <w:lang w:val="en-US"/>
        </w:rPr>
        <w:t>Where t</w:t>
      </w:r>
      <w:r w:rsidR="003C3991" w:rsidRPr="00C162C0">
        <w:rPr>
          <w:rFonts w:ascii="Century Schoolbook" w:hAnsi="Century Schoolbook"/>
          <w:lang w:val="en-US"/>
        </w:rPr>
        <w:t xml:space="preserve">hese early texts already give an oppressive </w:t>
      </w:r>
      <w:r w:rsidRPr="00C162C0">
        <w:rPr>
          <w:rFonts w:ascii="Century Schoolbook" w:hAnsi="Century Schoolbook"/>
          <w:lang w:val="en-US"/>
        </w:rPr>
        <w:t xml:space="preserve">insight in the situations of those subject to exclusion, the real dangerof </w:t>
      </w:r>
      <w:r w:rsidR="004C05B3" w:rsidRPr="00C162C0">
        <w:rPr>
          <w:rFonts w:ascii="Century Schoolbook" w:hAnsi="Century Schoolbook"/>
          <w:lang w:val="en-US"/>
        </w:rPr>
        <w:t>unification</w:t>
      </w:r>
      <w:r w:rsidR="002A4B01" w:rsidRPr="00C162C0">
        <w:rPr>
          <w:rFonts w:ascii="Century Schoolbook" w:hAnsi="Century Schoolbook"/>
          <w:lang w:val="en-US"/>
        </w:rPr>
        <w:t xml:space="preserve">gets ominous in </w:t>
      </w:r>
      <w:r w:rsidR="00075259" w:rsidRPr="00C162C0">
        <w:rPr>
          <w:rFonts w:ascii="Century Schoolbook" w:hAnsi="Century Schoolbook"/>
          <w:lang w:val="en-US"/>
        </w:rPr>
        <w:t>Arendt’s</w:t>
      </w:r>
      <w:r w:rsidR="002A4B01" w:rsidRPr="00C162C0">
        <w:rPr>
          <w:rFonts w:ascii="Century Schoolbook" w:hAnsi="Century Schoolbook"/>
          <w:lang w:val="en-US"/>
        </w:rPr>
        <w:t xml:space="preserve"> work </w:t>
      </w:r>
      <w:r w:rsidR="001F21CA" w:rsidRPr="00C162C0">
        <w:rPr>
          <w:rFonts w:ascii="Century Schoolbook" w:hAnsi="Century Schoolbook"/>
          <w:i/>
          <w:lang w:val="en-US"/>
        </w:rPr>
        <w:t>The Origins of</w:t>
      </w:r>
      <w:r w:rsidR="002A4B01" w:rsidRPr="00C162C0">
        <w:rPr>
          <w:rFonts w:ascii="Century Schoolbook" w:hAnsi="Century Schoolbook"/>
          <w:i/>
          <w:lang w:val="en-US"/>
        </w:rPr>
        <w:t xml:space="preserve"> Totalitarianism</w:t>
      </w:r>
      <w:r w:rsidR="002A4B01" w:rsidRPr="00C162C0">
        <w:rPr>
          <w:rFonts w:ascii="Century Schoolbook" w:hAnsi="Century Schoolbook"/>
          <w:lang w:val="en-US"/>
        </w:rPr>
        <w:t xml:space="preserve">. </w:t>
      </w:r>
      <w:r w:rsidR="00BC4223" w:rsidRPr="00C162C0">
        <w:rPr>
          <w:rFonts w:ascii="Century Schoolbook" w:hAnsi="Century Schoolbook"/>
          <w:lang w:val="en-US"/>
        </w:rPr>
        <w:t>In her analysis of the rise of 2</w:t>
      </w:r>
      <w:r w:rsidR="00527BEF" w:rsidRPr="00C162C0">
        <w:rPr>
          <w:rFonts w:ascii="Century Schoolbook" w:hAnsi="Century Schoolbook"/>
          <w:lang w:val="en-US"/>
        </w:rPr>
        <w:t>0th</w:t>
      </w:r>
      <w:r w:rsidR="00BC4223" w:rsidRPr="00C162C0">
        <w:rPr>
          <w:rFonts w:ascii="Century Schoolbook" w:hAnsi="Century Schoolbook"/>
          <w:lang w:val="en-US"/>
        </w:rPr>
        <w:t xml:space="preserve">century totalitarian regimes, Arendt ascribes how </w:t>
      </w:r>
      <w:r w:rsidR="004C05B3" w:rsidRPr="00C162C0">
        <w:rPr>
          <w:rFonts w:ascii="Century Schoolbook" w:hAnsi="Century Schoolbook"/>
          <w:lang w:val="en-US"/>
        </w:rPr>
        <w:t xml:space="preserve">countries started to define </w:t>
      </w:r>
      <w:r w:rsidR="004C05B3" w:rsidRPr="00C162C0">
        <w:rPr>
          <w:rFonts w:ascii="Century Schoolbook" w:hAnsi="Century Schoolbook"/>
          <w:lang w:val="en-US"/>
        </w:rPr>
        <w:lastRenderedPageBreak/>
        <w:t xml:space="preserve">themselves </w:t>
      </w:r>
      <w:r w:rsidR="00616AC7" w:rsidRPr="00C162C0">
        <w:rPr>
          <w:rFonts w:ascii="Century Schoolbook" w:hAnsi="Century Schoolbook"/>
          <w:lang w:val="en-US"/>
        </w:rPr>
        <w:t xml:space="preserve">through </w:t>
      </w:r>
      <w:r w:rsidR="004C05B3" w:rsidRPr="00C162C0">
        <w:rPr>
          <w:rFonts w:ascii="Century Schoolbook" w:hAnsi="Century Schoolbook"/>
          <w:lang w:val="en-US"/>
        </w:rPr>
        <w:t xml:space="preserve">ethnic categories, rather than </w:t>
      </w:r>
      <w:r w:rsidR="00616AC7" w:rsidRPr="00C162C0">
        <w:rPr>
          <w:rFonts w:ascii="Century Schoolbook" w:hAnsi="Century Schoolbook"/>
          <w:lang w:val="en-US"/>
        </w:rPr>
        <w:t>through</w:t>
      </w:r>
      <w:r w:rsidR="004C05B3" w:rsidRPr="00C162C0">
        <w:rPr>
          <w:rFonts w:ascii="Century Schoolbook" w:hAnsi="Century Schoolbook"/>
          <w:lang w:val="en-US"/>
        </w:rPr>
        <w:t xml:space="preserve"> civil principles. In effect, large groups of people who did not fit the profile of the main ethnicities </w:t>
      </w:r>
      <w:r w:rsidR="00BC4223" w:rsidRPr="00C162C0">
        <w:rPr>
          <w:rFonts w:ascii="Century Schoolbook" w:hAnsi="Century Schoolbook"/>
          <w:lang w:val="en-US"/>
        </w:rPr>
        <w:t xml:space="preserve">lost their citizenship, and thereby, their right to be political. </w:t>
      </w:r>
      <w:r w:rsidR="00806B5A" w:rsidRPr="00C162C0">
        <w:rPr>
          <w:rFonts w:ascii="Century Schoolbook" w:hAnsi="Century Schoolbook"/>
          <w:lang w:val="en-US"/>
        </w:rPr>
        <w:t>In</w:t>
      </w:r>
      <w:r w:rsidR="00BC4223" w:rsidRPr="00C162C0">
        <w:rPr>
          <w:rFonts w:ascii="Century Schoolbook" w:hAnsi="Century Schoolbook"/>
          <w:lang w:val="en-US"/>
        </w:rPr>
        <w:t xml:space="preserve"> the exclusion of so many from the political community, </w:t>
      </w:r>
      <w:r w:rsidR="00516160" w:rsidRPr="00C162C0">
        <w:rPr>
          <w:rFonts w:ascii="Century Schoolbook" w:hAnsi="Century Schoolbook"/>
          <w:lang w:val="en-US"/>
        </w:rPr>
        <w:t>the expelled</w:t>
      </w:r>
      <w:r w:rsidR="00BC4223" w:rsidRPr="00C162C0">
        <w:rPr>
          <w:rFonts w:ascii="Century Schoolbook" w:hAnsi="Century Schoolbook"/>
          <w:lang w:val="en-US"/>
        </w:rPr>
        <w:t xml:space="preserve"> were </w:t>
      </w:r>
      <w:r w:rsidR="001E2D7F" w:rsidRPr="00C162C0">
        <w:rPr>
          <w:rFonts w:ascii="Century Schoolbook" w:hAnsi="Century Schoolbook"/>
          <w:lang w:val="en-US"/>
        </w:rPr>
        <w:t>denied from exactly that</w:t>
      </w:r>
      <w:r w:rsidR="00BC4223" w:rsidRPr="00C162C0">
        <w:rPr>
          <w:rFonts w:ascii="Century Schoolbook" w:hAnsi="Century Schoolbook"/>
          <w:lang w:val="en-US"/>
        </w:rPr>
        <w:t xml:space="preserve"> sphere in which their actions and opinions mattered. </w:t>
      </w:r>
      <w:r w:rsidR="0008725C" w:rsidRPr="00C162C0">
        <w:rPr>
          <w:rFonts w:ascii="Century Schoolbook" w:hAnsi="Century Schoolbook"/>
          <w:lang w:val="en-US"/>
        </w:rPr>
        <w:t>The consequences were—as we all know now—</w:t>
      </w:r>
      <w:r w:rsidR="001E2D7F" w:rsidRPr="00C162C0">
        <w:rPr>
          <w:rFonts w:ascii="Century Schoolbook" w:hAnsi="Century Schoolbook"/>
          <w:lang w:val="en-US"/>
        </w:rPr>
        <w:t>disastrous</w:t>
      </w:r>
      <w:r w:rsidR="00865531" w:rsidRPr="00C162C0">
        <w:rPr>
          <w:rFonts w:ascii="Century Schoolbook" w:hAnsi="Century Schoolbook"/>
          <w:lang w:val="en-US"/>
        </w:rPr>
        <w:t xml:space="preserve">. </w:t>
      </w:r>
      <w:r w:rsidR="00327077" w:rsidRPr="00C162C0">
        <w:rPr>
          <w:rFonts w:ascii="Century Schoolbook" w:hAnsi="Century Schoolbook"/>
          <w:lang w:val="en-US"/>
        </w:rPr>
        <w:t>T</w:t>
      </w:r>
      <w:r w:rsidR="008052D1" w:rsidRPr="00C162C0">
        <w:rPr>
          <w:rFonts w:ascii="Century Schoolbook" w:hAnsi="Century Schoolbook"/>
          <w:lang w:val="en-US"/>
        </w:rPr>
        <w:t xml:space="preserve">he exclusion of large numbers of individuals from the public sphere lead to the impoverishment of the political domain. By actively </w:t>
      </w:r>
      <w:r w:rsidR="00327077" w:rsidRPr="00C162C0">
        <w:rPr>
          <w:rFonts w:ascii="Century Schoolbook" w:hAnsi="Century Schoolbook"/>
          <w:lang w:val="en-US"/>
        </w:rPr>
        <w:t>rejecting</w:t>
      </w:r>
      <w:r w:rsidR="008052D1" w:rsidRPr="00C162C0">
        <w:rPr>
          <w:rFonts w:ascii="Century Schoolbook" w:hAnsi="Century Schoolbook"/>
          <w:lang w:val="en-US"/>
        </w:rPr>
        <w:t xml:space="preserve"> a large range of opinions</w:t>
      </w:r>
      <w:r w:rsidR="00AE7E0A" w:rsidRPr="00C162C0">
        <w:rPr>
          <w:rFonts w:ascii="Century Schoolbook" w:hAnsi="Century Schoolbook"/>
          <w:lang w:val="en-US"/>
        </w:rPr>
        <w:t xml:space="preserve"> and</w:t>
      </w:r>
      <w:r w:rsidR="008052D1" w:rsidRPr="00C162C0">
        <w:rPr>
          <w:rFonts w:ascii="Century Schoolbook" w:hAnsi="Century Schoolbook"/>
          <w:i/>
          <w:lang w:val="en-US"/>
        </w:rPr>
        <w:t xml:space="preserve">doxas </w:t>
      </w:r>
      <w:r w:rsidR="001333B4" w:rsidRPr="00C162C0">
        <w:rPr>
          <w:rFonts w:ascii="Century Schoolbook" w:hAnsi="Century Schoolbook"/>
          <w:lang w:val="en-US"/>
        </w:rPr>
        <w:t xml:space="preserve">that diverged from the </w:t>
      </w:r>
      <w:r w:rsidR="00AE7E0A" w:rsidRPr="00C162C0">
        <w:rPr>
          <w:rFonts w:ascii="Century Schoolbook" w:hAnsi="Century Schoolbook"/>
          <w:lang w:val="en-US"/>
        </w:rPr>
        <w:t>main world view</w:t>
      </w:r>
      <w:r w:rsidR="008052D1" w:rsidRPr="00C162C0">
        <w:rPr>
          <w:rFonts w:ascii="Century Schoolbook" w:hAnsi="Century Schoolbook"/>
          <w:lang w:val="en-US"/>
        </w:rPr>
        <w:t xml:space="preserve">, European societies </w:t>
      </w:r>
      <w:r w:rsidR="00554B3F" w:rsidRPr="00C162C0">
        <w:rPr>
          <w:rFonts w:ascii="Century Schoolbook" w:hAnsi="Century Schoolbook"/>
          <w:lang w:val="en-US"/>
        </w:rPr>
        <w:t>let</w:t>
      </w:r>
      <w:r w:rsidR="00B06009" w:rsidRPr="00C162C0">
        <w:rPr>
          <w:rFonts w:ascii="Century Schoolbook" w:hAnsi="Century Schoolbook"/>
          <w:lang w:val="en-US"/>
        </w:rPr>
        <w:t xml:space="preserve"> the</w:t>
      </w:r>
      <w:r w:rsidR="00111FFE" w:rsidRPr="00C162C0">
        <w:rPr>
          <w:rFonts w:ascii="Century Schoolbook" w:hAnsi="Century Schoolbook"/>
          <w:lang w:val="en-US"/>
        </w:rPr>
        <w:t>ir inherent</w:t>
      </w:r>
      <w:r w:rsidR="00B06009" w:rsidRPr="00C162C0">
        <w:rPr>
          <w:rFonts w:ascii="Century Schoolbook" w:hAnsi="Century Schoolbook"/>
          <w:lang w:val="en-US"/>
        </w:rPr>
        <w:t xml:space="preserve"> prevention against u</w:t>
      </w:r>
      <w:r w:rsidR="00C33677" w:rsidRPr="00C162C0">
        <w:rPr>
          <w:rFonts w:ascii="Century Schoolbook" w:hAnsi="Century Schoolbook"/>
          <w:lang w:val="en-US"/>
        </w:rPr>
        <w:t>nification and conventionalism</w:t>
      </w:r>
      <w:r w:rsidR="00554B3F" w:rsidRPr="00C162C0">
        <w:rPr>
          <w:rFonts w:ascii="Century Schoolbook" w:hAnsi="Century Schoolbook"/>
          <w:lang w:val="en-US"/>
        </w:rPr>
        <w:t xml:space="preserve"> diminish</w:t>
      </w:r>
      <w:r w:rsidR="00C33677" w:rsidRPr="00C162C0">
        <w:rPr>
          <w:rFonts w:ascii="Century Schoolbook" w:hAnsi="Century Schoolbook"/>
          <w:lang w:val="en-US"/>
        </w:rPr>
        <w:t xml:space="preserve">. </w:t>
      </w:r>
      <w:r w:rsidR="00111FFE" w:rsidRPr="00C162C0">
        <w:rPr>
          <w:rFonts w:ascii="Century Schoolbook" w:hAnsi="Century Schoolbook"/>
          <w:lang w:val="en-US"/>
        </w:rPr>
        <w:t>Deviating voices were no longer heard</w:t>
      </w:r>
      <w:r w:rsidR="009012BA" w:rsidRPr="00C162C0">
        <w:rPr>
          <w:rFonts w:ascii="Century Schoolbook" w:hAnsi="Century Schoolbook"/>
          <w:lang w:val="en-US"/>
        </w:rPr>
        <w:t xml:space="preserve">; </w:t>
      </w:r>
      <w:r w:rsidR="00111FFE" w:rsidRPr="00C162C0">
        <w:rPr>
          <w:rFonts w:ascii="Century Schoolbook" w:hAnsi="Century Schoolbook"/>
          <w:lang w:val="en-US"/>
        </w:rPr>
        <w:t xml:space="preserve">societies </w:t>
      </w:r>
      <w:r w:rsidR="00F14A61" w:rsidRPr="00C162C0">
        <w:rPr>
          <w:rFonts w:ascii="Century Schoolbook" w:hAnsi="Century Schoolbook"/>
          <w:lang w:val="en-US"/>
        </w:rPr>
        <w:t xml:space="preserve">impoverished their </w:t>
      </w:r>
      <w:r w:rsidR="003B4E47" w:rsidRPr="00C162C0">
        <w:rPr>
          <w:rFonts w:ascii="Century Schoolbook" w:hAnsi="Century Schoolbook"/>
          <w:lang w:val="en-US"/>
        </w:rPr>
        <w:t xml:space="preserve">opinions </w:t>
      </w:r>
      <w:r w:rsidR="00F14A61" w:rsidRPr="00C162C0">
        <w:rPr>
          <w:rFonts w:ascii="Century Schoolbook" w:hAnsi="Century Schoolbook"/>
          <w:lang w:val="en-US"/>
        </w:rPr>
        <w:t xml:space="preserve">by narrowing down the number of views taken into </w:t>
      </w:r>
      <w:commentRangeStart w:id="66"/>
      <w:r w:rsidR="00F14A61" w:rsidRPr="00C162C0">
        <w:rPr>
          <w:rFonts w:ascii="Century Schoolbook" w:hAnsi="Century Schoolbook"/>
          <w:lang w:val="en-US"/>
        </w:rPr>
        <w:t>account</w:t>
      </w:r>
      <w:commentRangeEnd w:id="66"/>
      <w:r w:rsidR="00621E86">
        <w:rPr>
          <w:rStyle w:val="CommentReference"/>
        </w:rPr>
        <w:commentReference w:id="66"/>
      </w:r>
      <w:r w:rsidR="005A5F6F" w:rsidRPr="00C162C0">
        <w:rPr>
          <w:rFonts w:ascii="Century Schoolbook" w:hAnsi="Century Schoolbook"/>
          <w:lang w:val="en-US"/>
        </w:rPr>
        <w:t xml:space="preserve">. </w:t>
      </w:r>
    </w:p>
    <w:p w:rsidR="004F3B7E" w:rsidRPr="00C162C0" w:rsidRDefault="005C1139"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Equality through diversity was </w:t>
      </w:r>
      <w:r w:rsidR="00CF6CFC" w:rsidRPr="00C162C0">
        <w:rPr>
          <w:rFonts w:ascii="Century Schoolbook" w:hAnsi="Century Schoolbook"/>
          <w:lang w:val="en-US"/>
        </w:rPr>
        <w:t>sacrificed to</w:t>
      </w:r>
      <w:r w:rsidR="00334FAE" w:rsidRPr="00C162C0">
        <w:rPr>
          <w:rFonts w:ascii="Century Schoolbook" w:hAnsi="Century Schoolbook"/>
          <w:lang w:val="en-US"/>
        </w:rPr>
        <w:t xml:space="preserve"> uniformity</w:t>
      </w:r>
      <w:r w:rsidR="0072297C" w:rsidRPr="00C162C0">
        <w:rPr>
          <w:rFonts w:ascii="Century Schoolbook" w:hAnsi="Century Schoolbook"/>
          <w:lang w:val="en-US"/>
        </w:rPr>
        <w:t xml:space="preserve">through </w:t>
      </w:r>
      <w:r w:rsidRPr="00C162C0">
        <w:rPr>
          <w:rFonts w:ascii="Century Schoolbook" w:hAnsi="Century Schoolbook"/>
          <w:lang w:val="en-US"/>
        </w:rPr>
        <w:t xml:space="preserve">assimilation. </w:t>
      </w:r>
      <w:r w:rsidR="00234F39" w:rsidRPr="00C162C0">
        <w:rPr>
          <w:rFonts w:ascii="Century Schoolbook" w:hAnsi="Century Schoolbook"/>
          <w:lang w:val="en-US"/>
        </w:rPr>
        <w:t>But even more dangerous was the rejection of the political capacity for acti</w:t>
      </w:r>
      <w:r w:rsidR="0002607D" w:rsidRPr="00C162C0">
        <w:rPr>
          <w:rFonts w:ascii="Century Schoolbook" w:hAnsi="Century Schoolbook"/>
          <w:lang w:val="en-US"/>
        </w:rPr>
        <w:t>on—for real free personhood—</w:t>
      </w:r>
      <w:r w:rsidR="006F5D7C" w:rsidRPr="00C162C0">
        <w:rPr>
          <w:rFonts w:ascii="Century Schoolbook" w:hAnsi="Century Schoolbook"/>
          <w:lang w:val="en-US"/>
        </w:rPr>
        <w:t>in</w:t>
      </w:r>
      <w:r w:rsidR="00234F39" w:rsidRPr="00C162C0">
        <w:rPr>
          <w:rFonts w:ascii="Century Schoolbook" w:hAnsi="Century Schoolbook"/>
          <w:lang w:val="en-US"/>
        </w:rPr>
        <w:t xml:space="preserve"> all excluded stateless people. Stateless people were denied not only from contributing to, but also from realizing themselves within the mos</w:t>
      </w:r>
      <w:r w:rsidR="006F5D7C" w:rsidRPr="00C162C0">
        <w:rPr>
          <w:rFonts w:ascii="Century Schoolbook" w:hAnsi="Century Schoolbook"/>
          <w:lang w:val="en-US"/>
        </w:rPr>
        <w:t xml:space="preserve">t important sphere of activity: </w:t>
      </w:r>
      <w:r w:rsidR="002E6C17" w:rsidRPr="00C162C0">
        <w:rPr>
          <w:rFonts w:ascii="Century Schoolbook" w:hAnsi="Century Schoolbook"/>
          <w:lang w:val="en-US"/>
        </w:rPr>
        <w:t xml:space="preserve">the </w:t>
      </w:r>
      <w:r w:rsidR="00234F39" w:rsidRPr="00C162C0">
        <w:rPr>
          <w:rFonts w:ascii="Century Schoolbook" w:hAnsi="Century Schoolbook"/>
          <w:lang w:val="en-US"/>
        </w:rPr>
        <w:t xml:space="preserve">unique human capacity for action. This deprivation was crucial in order to understand the horrors that took place decades later. Without the capacity for action, real human existence is not possible. As such, the exclusion of the stateless people from the sphere of action was the first step in the dehumanization that the Nazi- and Stalinist regimes </w:t>
      </w:r>
      <w:r w:rsidR="00EF0206" w:rsidRPr="00C162C0">
        <w:rPr>
          <w:rFonts w:ascii="Century Schoolbook" w:hAnsi="Century Schoolbook"/>
          <w:lang w:val="en-US"/>
        </w:rPr>
        <w:t>could then bring</w:t>
      </w:r>
      <w:r w:rsidR="00234F39" w:rsidRPr="00C162C0">
        <w:rPr>
          <w:rFonts w:ascii="Century Schoolbook" w:hAnsi="Century Schoolbook"/>
          <w:lang w:val="en-US"/>
        </w:rPr>
        <w:t xml:space="preserve"> to its ultimate realization. </w:t>
      </w:r>
    </w:p>
    <w:p w:rsidR="000F09F9" w:rsidRPr="00C162C0" w:rsidRDefault="000F09F9" w:rsidP="00601A5E">
      <w:pPr>
        <w:spacing w:line="276" w:lineRule="auto"/>
        <w:ind w:firstLine="708"/>
        <w:jc w:val="both"/>
        <w:rPr>
          <w:rFonts w:ascii="Century Schoolbook" w:hAnsi="Century Schoolbook"/>
          <w:lang w:val="en-US"/>
        </w:rPr>
      </w:pPr>
    </w:p>
    <w:p w:rsidR="000F09F9" w:rsidRPr="00C162C0" w:rsidRDefault="000F09F9" w:rsidP="00601A5E">
      <w:pPr>
        <w:spacing w:line="276" w:lineRule="auto"/>
        <w:ind w:left="708"/>
        <w:jc w:val="both"/>
        <w:rPr>
          <w:rFonts w:ascii="Century Schoolbook" w:hAnsi="Century Schoolbook"/>
          <w:sz w:val="22"/>
          <w:szCs w:val="20"/>
          <w:lang w:val="en-US"/>
        </w:rPr>
      </w:pPr>
      <w:r w:rsidRPr="00C162C0">
        <w:rPr>
          <w:rFonts w:ascii="Century Schoolbook" w:hAnsi="Century Schoolbook"/>
          <w:sz w:val="22"/>
          <w:szCs w:val="20"/>
          <w:lang w:val="en-US"/>
        </w:rPr>
        <w:t xml:space="preserve">The fundamental deprivation of human rights is manifested first and above all in the deprivation of a place in the world which makes opinions significant and actions effective. Something much more fundamental than freedom and justice, which are rights of citizens, is at stake when belonging to the community into which one is born is no longer a matter of course and not belonging no longer a matter of choice, or when one is place in a situation where, unless he commits a crime, his treatment by others does not depend on what he does or does not do. This extremity, and nothing else, is the situation of people deprived of human rights. They are deprived, not of the right to freedom, but of the right to </w:t>
      </w:r>
      <w:commentRangeStart w:id="67"/>
      <w:r w:rsidRPr="00C162C0">
        <w:rPr>
          <w:rFonts w:ascii="Century Schoolbook" w:hAnsi="Century Schoolbook"/>
          <w:sz w:val="22"/>
          <w:szCs w:val="20"/>
          <w:lang w:val="en-US"/>
        </w:rPr>
        <w:t>opinion</w:t>
      </w:r>
      <w:commentRangeEnd w:id="67"/>
      <w:r w:rsidR="00621E86">
        <w:rPr>
          <w:rStyle w:val="CommentReference"/>
        </w:rPr>
        <w:commentReference w:id="67"/>
      </w:r>
      <w:r w:rsidRPr="00C162C0">
        <w:rPr>
          <w:rFonts w:ascii="Century Schoolbook" w:hAnsi="Century Schoolbook"/>
          <w:sz w:val="22"/>
          <w:szCs w:val="20"/>
          <w:lang w:val="en-US"/>
        </w:rPr>
        <w:t>. Privileges in some cases, injustices in most, blessings and doom are meted out to them according to accident and without any relation whatsoever to what they do, did or may do.</w:t>
      </w:r>
      <w:r w:rsidR="00BE160F" w:rsidRPr="00C162C0">
        <w:rPr>
          <w:rStyle w:val="EndnoteReference"/>
          <w:rFonts w:ascii="Century Schoolbook" w:hAnsi="Century Schoolbook"/>
          <w:lang w:val="en-US"/>
        </w:rPr>
        <w:endnoteReference w:id="14"/>
      </w:r>
    </w:p>
    <w:p w:rsidR="000F09F9" w:rsidRPr="00C162C0" w:rsidRDefault="000F09F9" w:rsidP="00601A5E">
      <w:pPr>
        <w:spacing w:line="276" w:lineRule="auto"/>
        <w:jc w:val="both"/>
        <w:rPr>
          <w:rFonts w:ascii="Century Schoolbook" w:hAnsi="Century Schoolbook"/>
          <w:lang w:val="en-US"/>
        </w:rPr>
      </w:pPr>
    </w:p>
    <w:p w:rsidR="002F2BD2" w:rsidRPr="00C162C0" w:rsidRDefault="00865531" w:rsidP="00996D5D">
      <w:pPr>
        <w:spacing w:line="276" w:lineRule="auto"/>
        <w:jc w:val="both"/>
        <w:rPr>
          <w:rFonts w:ascii="Century Schoolbook" w:hAnsi="Century Schoolbook"/>
          <w:lang w:val="en-US"/>
        </w:rPr>
      </w:pPr>
      <w:r w:rsidRPr="00C162C0">
        <w:rPr>
          <w:rFonts w:ascii="Century Schoolbook" w:hAnsi="Century Schoolbook"/>
          <w:lang w:val="en-US"/>
        </w:rPr>
        <w:t xml:space="preserve">This dehumanizing development formed the enabling condition for the final, physical destruction of millions of excluded people. But the conclusion that rises from Arendt’s analysis is that the </w:t>
      </w:r>
      <w:r w:rsidR="008710F4" w:rsidRPr="00C162C0">
        <w:rPr>
          <w:rFonts w:ascii="Century Schoolbook" w:hAnsi="Century Schoolbook"/>
          <w:lang w:val="en-US"/>
        </w:rPr>
        <w:t>enabling</w:t>
      </w:r>
      <w:r w:rsidRPr="00C162C0">
        <w:rPr>
          <w:rFonts w:ascii="Century Schoolbook" w:hAnsi="Century Schoolbook"/>
          <w:lang w:val="en-US"/>
        </w:rPr>
        <w:t xml:space="preserve"> crime, the dehumanization, had already taken place in the foregoing decades. Yet, taking away from people their political capacities was not considered to be a devastating, dehumanizing practice. In fact, it was very common and went by pretty undisturbed, which is shocking to Arendt.</w:t>
      </w:r>
      <w:r w:rsidR="000011A3" w:rsidRPr="00C162C0">
        <w:rPr>
          <w:rStyle w:val="EndnoteReference"/>
          <w:rFonts w:ascii="Century Schoolbook" w:hAnsi="Century Schoolbook"/>
          <w:lang w:val="en-US"/>
        </w:rPr>
        <w:endnoteReference w:id="15"/>
      </w:r>
    </w:p>
    <w:p w:rsidR="00437A89" w:rsidRPr="00C162C0" w:rsidRDefault="00304D30" w:rsidP="00601A5E">
      <w:pPr>
        <w:spacing w:line="276" w:lineRule="auto"/>
        <w:ind w:firstLine="708"/>
        <w:jc w:val="both"/>
        <w:rPr>
          <w:rFonts w:ascii="Century Schoolbook" w:hAnsi="Century Schoolbook"/>
          <w:lang w:val="en-US"/>
        </w:rPr>
      </w:pPr>
      <w:r w:rsidRPr="00C162C0">
        <w:rPr>
          <w:rFonts w:ascii="Century Schoolbook" w:hAnsi="Century Schoolbook"/>
          <w:lang w:val="en-US"/>
        </w:rPr>
        <w:lastRenderedPageBreak/>
        <w:t>Arendt’s analyses have</w:t>
      </w:r>
      <w:r w:rsidR="00C33677" w:rsidRPr="00C162C0">
        <w:rPr>
          <w:rFonts w:ascii="Century Schoolbook" w:hAnsi="Century Schoolbook"/>
          <w:lang w:val="en-US"/>
        </w:rPr>
        <w:t xml:space="preserve"> two strong implications; first of all, that the rise of totalitarianism was not inevitable</w:t>
      </w:r>
      <w:r w:rsidR="008C74A7" w:rsidRPr="00C162C0">
        <w:rPr>
          <w:rFonts w:ascii="Century Schoolbook" w:hAnsi="Century Schoolbook"/>
          <w:lang w:val="en-US"/>
        </w:rPr>
        <w:t xml:space="preserve"> or a necessary product of modernity</w:t>
      </w:r>
      <w:r w:rsidR="00C33677" w:rsidRPr="00C162C0">
        <w:rPr>
          <w:rFonts w:ascii="Century Schoolbook" w:hAnsi="Century Schoolbook"/>
          <w:lang w:val="en-US"/>
        </w:rPr>
        <w:t xml:space="preserve">. And second of all, that those who constituted these societies </w:t>
      </w:r>
      <w:r w:rsidR="004F3B7E" w:rsidRPr="00C162C0">
        <w:rPr>
          <w:rFonts w:ascii="Century Schoolbook" w:hAnsi="Century Schoolbook"/>
          <w:lang w:val="en-US"/>
        </w:rPr>
        <w:t>had been</w:t>
      </w:r>
      <w:r w:rsidR="00B567BF" w:rsidRPr="00C162C0">
        <w:rPr>
          <w:rFonts w:ascii="Century Schoolbook" w:hAnsi="Century Schoolbook"/>
          <w:lang w:val="en-US"/>
        </w:rPr>
        <w:t xml:space="preserve"> responsible</w:t>
      </w:r>
      <w:r w:rsidR="004F3B7E" w:rsidRPr="00C162C0">
        <w:rPr>
          <w:rFonts w:ascii="Century Schoolbook" w:hAnsi="Century Schoolbook"/>
          <w:lang w:val="en-US"/>
        </w:rPr>
        <w:t xml:space="preserve"> for these political disasters</w:t>
      </w:r>
      <w:r w:rsidR="00B567BF" w:rsidRPr="00C162C0">
        <w:rPr>
          <w:rFonts w:ascii="Century Schoolbook" w:hAnsi="Century Schoolbook"/>
          <w:lang w:val="en-US"/>
        </w:rPr>
        <w:t>, even though their guil</w:t>
      </w:r>
      <w:r w:rsidR="004B1BFC">
        <w:rPr>
          <w:rFonts w:ascii="Century Schoolbook" w:hAnsi="Century Schoolbook"/>
          <w:lang w:val="en-US"/>
        </w:rPr>
        <w:t>t</w:t>
      </w:r>
      <w:r w:rsidR="00B567BF" w:rsidRPr="00C162C0">
        <w:rPr>
          <w:rFonts w:ascii="Century Schoolbook" w:hAnsi="Century Schoolbook"/>
          <w:lang w:val="en-US"/>
        </w:rPr>
        <w:t xml:space="preserve"> could not be defined in the traditional moral frames</w:t>
      </w:r>
      <w:r w:rsidR="00CE1B39" w:rsidRPr="00C162C0">
        <w:rPr>
          <w:rFonts w:ascii="Century Schoolbook" w:hAnsi="Century Schoolbook"/>
          <w:lang w:val="en-US"/>
        </w:rPr>
        <w:t xml:space="preserve">. Responsibility here does </w:t>
      </w:r>
      <w:r w:rsidR="00136A06" w:rsidRPr="00C162C0">
        <w:rPr>
          <w:rFonts w:ascii="Century Schoolbook" w:hAnsi="Century Schoolbook"/>
          <w:lang w:val="en-US"/>
        </w:rPr>
        <w:t xml:space="preserve">not mean </w:t>
      </w:r>
      <w:r w:rsidR="00AC0B5F" w:rsidRPr="00C162C0">
        <w:rPr>
          <w:rFonts w:ascii="Century Schoolbook" w:hAnsi="Century Schoolbook"/>
          <w:lang w:val="en-US"/>
        </w:rPr>
        <w:t xml:space="preserve">that they were actively involved in worldly, </w:t>
      </w:r>
      <w:r w:rsidR="00B567BF" w:rsidRPr="00C162C0">
        <w:rPr>
          <w:rFonts w:ascii="Century Schoolbook" w:hAnsi="Century Schoolbook"/>
          <w:lang w:val="en-US"/>
        </w:rPr>
        <w:t>specific deeds that were either good or bad</w:t>
      </w:r>
      <w:r w:rsidR="00141C1D" w:rsidRPr="00C162C0">
        <w:rPr>
          <w:rFonts w:ascii="Century Schoolbook" w:hAnsi="Century Schoolbook"/>
          <w:lang w:val="en-US"/>
        </w:rPr>
        <w:t xml:space="preserve"> according to law</w:t>
      </w:r>
      <w:r w:rsidR="00C33677" w:rsidRPr="00C162C0">
        <w:rPr>
          <w:rFonts w:ascii="Century Schoolbook" w:hAnsi="Century Schoolbook"/>
          <w:lang w:val="en-US"/>
        </w:rPr>
        <w:t xml:space="preserve">. </w:t>
      </w:r>
      <w:r w:rsidR="004F3B7E" w:rsidRPr="00C162C0">
        <w:rPr>
          <w:rFonts w:ascii="Century Schoolbook" w:hAnsi="Century Schoolbook"/>
          <w:lang w:val="en-US"/>
        </w:rPr>
        <w:t xml:space="preserve">With her analysis of thinking, Arendt can now explain what those contemporaries could be blamed for. </w:t>
      </w:r>
      <w:r w:rsidR="00C33677" w:rsidRPr="00C162C0">
        <w:rPr>
          <w:rFonts w:ascii="Century Schoolbook" w:hAnsi="Century Schoolbook"/>
          <w:lang w:val="en-US"/>
        </w:rPr>
        <w:t xml:space="preserve">They </w:t>
      </w:r>
      <w:r w:rsidR="00570B15" w:rsidRPr="00C162C0">
        <w:rPr>
          <w:rFonts w:ascii="Century Schoolbook" w:hAnsi="Century Schoolbook"/>
          <w:lang w:val="en-US"/>
        </w:rPr>
        <w:t>could—and should—</w:t>
      </w:r>
      <w:r w:rsidR="00C33677" w:rsidRPr="00C162C0">
        <w:rPr>
          <w:rFonts w:ascii="Century Schoolbook" w:hAnsi="Century Schoolbook"/>
          <w:lang w:val="en-US"/>
        </w:rPr>
        <w:t xml:space="preserve">have </w:t>
      </w:r>
      <w:r w:rsidR="008F3320" w:rsidRPr="00C162C0">
        <w:rPr>
          <w:rFonts w:ascii="Century Schoolbook" w:hAnsi="Century Schoolbook"/>
          <w:lang w:val="en-US"/>
        </w:rPr>
        <w:t>temporarily</w:t>
      </w:r>
      <w:r w:rsidR="00C33677" w:rsidRPr="00C162C0">
        <w:rPr>
          <w:rFonts w:ascii="Century Schoolbook" w:hAnsi="Century Schoolbook"/>
          <w:lang w:val="en-US"/>
        </w:rPr>
        <w:t xml:space="preserve"> refrained the</w:t>
      </w:r>
      <w:r w:rsidR="00570B15" w:rsidRPr="00C162C0">
        <w:rPr>
          <w:rFonts w:ascii="Century Schoolbook" w:hAnsi="Century Schoolbook"/>
          <w:lang w:val="en-US"/>
        </w:rPr>
        <w:t>mselves from what seemed to be “logical consequences” or “unavoidable measures”</w:t>
      </w:r>
      <w:r w:rsidR="00FA6875" w:rsidRPr="00C162C0">
        <w:rPr>
          <w:rFonts w:ascii="Century Schoolbook" w:hAnsi="Century Schoolbook"/>
          <w:lang w:val="en-US"/>
        </w:rPr>
        <w:t xml:space="preserve">. </w:t>
      </w:r>
      <w:r w:rsidR="00ED6518" w:rsidRPr="00C162C0">
        <w:rPr>
          <w:rFonts w:ascii="Century Schoolbook" w:hAnsi="Century Schoolbook"/>
          <w:lang w:val="en-US"/>
        </w:rPr>
        <w:t>They</w:t>
      </w:r>
      <w:r w:rsidR="00C33677" w:rsidRPr="00C162C0">
        <w:rPr>
          <w:rFonts w:ascii="Century Schoolbook" w:hAnsi="Century Schoolbook"/>
          <w:lang w:val="en-US"/>
        </w:rPr>
        <w:t xml:space="preserve"> should have used their capacity for judgment to look at the particular cases that were going on.</w:t>
      </w:r>
      <w:r w:rsidR="003E6D24" w:rsidRPr="00C162C0">
        <w:rPr>
          <w:rFonts w:ascii="Century Schoolbook" w:hAnsi="Century Schoolbook"/>
          <w:lang w:val="en-US"/>
        </w:rPr>
        <w:t xml:space="preserve"> In short, </w:t>
      </w:r>
      <w:r w:rsidR="003E6D24" w:rsidRPr="00C162C0">
        <w:rPr>
          <w:rFonts w:ascii="Century Schoolbook" w:hAnsi="Century Schoolbook"/>
          <w:i/>
          <w:lang w:val="en-US"/>
        </w:rPr>
        <w:t>t</w:t>
      </w:r>
      <w:r w:rsidR="00234F39" w:rsidRPr="00C162C0">
        <w:rPr>
          <w:rFonts w:ascii="Century Schoolbook" w:hAnsi="Century Schoolbook"/>
          <w:i/>
          <w:lang w:val="en-US"/>
        </w:rPr>
        <w:t xml:space="preserve">hey should have </w:t>
      </w:r>
      <w:commentRangeStart w:id="68"/>
      <w:r w:rsidR="00234F39" w:rsidRPr="00C162C0">
        <w:rPr>
          <w:rFonts w:ascii="Century Schoolbook" w:hAnsi="Century Schoolbook"/>
          <w:i/>
          <w:lang w:val="en-US"/>
        </w:rPr>
        <w:t>thought</w:t>
      </w:r>
      <w:commentRangeEnd w:id="68"/>
      <w:r w:rsidR="00621E86">
        <w:rPr>
          <w:rStyle w:val="CommentReference"/>
        </w:rPr>
        <w:commentReference w:id="68"/>
      </w:r>
      <w:r w:rsidR="00234F39" w:rsidRPr="00C162C0">
        <w:rPr>
          <w:rFonts w:ascii="Century Schoolbook" w:hAnsi="Century Schoolbook"/>
          <w:lang w:val="en-US"/>
        </w:rPr>
        <w:t xml:space="preserve">. </w:t>
      </w:r>
      <w:r w:rsidR="00C33677" w:rsidRPr="00C162C0">
        <w:rPr>
          <w:rFonts w:ascii="Century Schoolbook" w:hAnsi="Century Schoolbook"/>
          <w:lang w:val="en-US"/>
        </w:rPr>
        <w:t xml:space="preserve">Instead, civilians ignored their shared sense of humanity with those who were excluded and narrowed down their own </w:t>
      </w:r>
      <w:r w:rsidR="00E678C8" w:rsidRPr="00C162C0">
        <w:rPr>
          <w:rFonts w:ascii="Century Schoolbook" w:hAnsi="Century Schoolbook"/>
          <w:lang w:val="en-US"/>
        </w:rPr>
        <w:t>political sphere by adhering to a general</w:t>
      </w:r>
      <w:r w:rsidR="00234F39" w:rsidRPr="00C162C0">
        <w:rPr>
          <w:rFonts w:ascii="Century Schoolbook" w:hAnsi="Century Schoolbook"/>
          <w:lang w:val="en-US"/>
        </w:rPr>
        <w:t xml:space="preserve">ly shared sense of normativity. </w:t>
      </w:r>
    </w:p>
    <w:p w:rsidR="00EB6E46" w:rsidRPr="00C162C0" w:rsidRDefault="001E0539" w:rsidP="00601A5E">
      <w:pPr>
        <w:spacing w:line="276" w:lineRule="auto"/>
        <w:ind w:firstLine="708"/>
        <w:jc w:val="both"/>
        <w:rPr>
          <w:rFonts w:ascii="Century Schoolbook" w:hAnsi="Century Schoolbook"/>
          <w:lang w:val="en-US"/>
        </w:rPr>
      </w:pPr>
      <w:r w:rsidRPr="00C162C0">
        <w:rPr>
          <w:rFonts w:ascii="Century Schoolbook" w:hAnsi="Century Schoolbook"/>
          <w:lang w:val="en-US"/>
        </w:rPr>
        <w:t xml:space="preserve">Although </w:t>
      </w:r>
      <w:r w:rsidRPr="00C162C0">
        <w:rPr>
          <w:rFonts w:ascii="Century Schoolbook" w:hAnsi="Century Schoolbook"/>
          <w:i/>
          <w:lang w:val="en-US"/>
        </w:rPr>
        <w:t>On Totalitarianism</w:t>
      </w:r>
      <w:r w:rsidRPr="00C162C0">
        <w:rPr>
          <w:rFonts w:ascii="Century Schoolbook" w:hAnsi="Century Schoolbook"/>
          <w:lang w:val="en-US"/>
        </w:rPr>
        <w:t xml:space="preserve"> is still very much a historical exploration, it clearly gives rise to Arendt deepest concerns, which she would then go on and develop further in a more theoretical style in her later works. </w:t>
      </w:r>
      <w:r w:rsidR="00437A89" w:rsidRPr="00C162C0">
        <w:rPr>
          <w:rFonts w:ascii="Century Schoolbook" w:hAnsi="Century Schoolbook"/>
          <w:lang w:val="en-US"/>
        </w:rPr>
        <w:t xml:space="preserve">With her work on thinking, Arendt has </w:t>
      </w:r>
      <w:r w:rsidR="009F5EDB" w:rsidRPr="00C162C0">
        <w:rPr>
          <w:rFonts w:ascii="Century Schoolbook" w:hAnsi="Century Schoolbook"/>
          <w:lang w:val="en-US"/>
        </w:rPr>
        <w:t>finally</w:t>
      </w:r>
      <w:r w:rsidR="00437A89" w:rsidRPr="00C162C0">
        <w:rPr>
          <w:rFonts w:ascii="Century Schoolbook" w:hAnsi="Century Schoolbook"/>
          <w:lang w:val="en-US"/>
        </w:rPr>
        <w:t xml:space="preserve"> given an </w:t>
      </w:r>
      <w:r w:rsidR="00B9401F" w:rsidRPr="00C162C0">
        <w:rPr>
          <w:rFonts w:ascii="Century Schoolbook" w:hAnsi="Century Schoolbook"/>
          <w:lang w:val="en-US"/>
        </w:rPr>
        <w:t>insight in how a plural society of individuals could g</w:t>
      </w:r>
      <w:r w:rsidR="001C5232" w:rsidRPr="00C162C0">
        <w:rPr>
          <w:rFonts w:ascii="Century Schoolbook" w:hAnsi="Century Schoolbook"/>
          <w:lang w:val="en-US"/>
        </w:rPr>
        <w:t xml:space="preserve">ive rise to totalitarianism. As such, it </w:t>
      </w:r>
      <w:r w:rsidR="00B9401F" w:rsidRPr="00C162C0">
        <w:rPr>
          <w:rFonts w:ascii="Century Schoolbook" w:hAnsi="Century Schoolbook"/>
          <w:lang w:val="en-US"/>
        </w:rPr>
        <w:t xml:space="preserve">gives an </w:t>
      </w:r>
      <w:r w:rsidR="00437A89" w:rsidRPr="00C162C0">
        <w:rPr>
          <w:rFonts w:ascii="Century Schoolbook" w:hAnsi="Century Schoolbook"/>
          <w:lang w:val="en-US"/>
        </w:rPr>
        <w:t xml:space="preserve">explanation </w:t>
      </w:r>
      <w:r w:rsidR="00B9401F" w:rsidRPr="00C162C0">
        <w:rPr>
          <w:rFonts w:ascii="Century Schoolbook" w:hAnsi="Century Schoolbook"/>
          <w:lang w:val="en-US"/>
        </w:rPr>
        <w:t>for</w:t>
      </w:r>
      <w:r w:rsidR="00437A89" w:rsidRPr="00C162C0">
        <w:rPr>
          <w:rFonts w:ascii="Century Schoolbook" w:hAnsi="Century Schoolbook"/>
          <w:lang w:val="en-US"/>
        </w:rPr>
        <w:t xml:space="preserve"> the compelling, but first still unspecified </w:t>
      </w:r>
      <w:commentRangeStart w:id="69"/>
      <w:r w:rsidR="00437A89" w:rsidRPr="00C162C0">
        <w:rPr>
          <w:rFonts w:ascii="Century Schoolbook" w:hAnsi="Century Schoolbook"/>
          <w:lang w:val="en-US"/>
        </w:rPr>
        <w:t>notion</w:t>
      </w:r>
      <w:commentRangeEnd w:id="69"/>
      <w:r w:rsidR="00621E86">
        <w:rPr>
          <w:rStyle w:val="CommentReference"/>
        </w:rPr>
        <w:commentReference w:id="69"/>
      </w:r>
      <w:r w:rsidR="00437A89" w:rsidRPr="00C162C0">
        <w:rPr>
          <w:rFonts w:ascii="Century Schoolbook" w:hAnsi="Century Schoolbook"/>
          <w:lang w:val="en-US"/>
        </w:rPr>
        <w:t xml:space="preserve"> of </w:t>
      </w:r>
      <w:r w:rsidR="00234F39" w:rsidRPr="00C162C0">
        <w:rPr>
          <w:rFonts w:ascii="Century Schoolbook" w:hAnsi="Century Schoolbook"/>
          <w:lang w:val="en-US"/>
        </w:rPr>
        <w:t>the banality of evil</w:t>
      </w:r>
      <w:r w:rsidR="00437A89" w:rsidRPr="00C162C0">
        <w:rPr>
          <w:rFonts w:ascii="Century Schoolbook" w:hAnsi="Century Schoolbook"/>
          <w:lang w:val="en-US"/>
        </w:rPr>
        <w:t xml:space="preserve">. Evil in </w:t>
      </w:r>
      <w:r w:rsidR="006E2734" w:rsidRPr="00C162C0">
        <w:rPr>
          <w:rFonts w:ascii="Century Schoolbook" w:hAnsi="Century Schoolbook"/>
          <w:lang w:val="en-US"/>
        </w:rPr>
        <w:t>its</w:t>
      </w:r>
      <w:r w:rsidR="00E8124B" w:rsidRPr="00C162C0">
        <w:rPr>
          <w:rFonts w:ascii="Century Schoolbook" w:hAnsi="Century Schoolbook"/>
          <w:lang w:val="en-US"/>
        </w:rPr>
        <w:t xml:space="preserve">banal </w:t>
      </w:r>
      <w:r w:rsidR="00437A89" w:rsidRPr="00C162C0">
        <w:rPr>
          <w:rFonts w:ascii="Century Schoolbook" w:hAnsi="Century Schoolbook"/>
          <w:lang w:val="en-US"/>
        </w:rPr>
        <w:t>sense is not a bad deed, but rather a non-doing. A lack of thought, a neglect of the inner dialogue and a closure for alternative views have been the enabling conditions for the origination of totalitarian regime</w:t>
      </w:r>
      <w:r w:rsidR="00EC31F6" w:rsidRPr="00C162C0">
        <w:rPr>
          <w:rFonts w:ascii="Century Schoolbook" w:hAnsi="Century Schoolbook"/>
          <w:lang w:val="en-US"/>
        </w:rPr>
        <w:t>s</w:t>
      </w:r>
      <w:r w:rsidR="00437A89" w:rsidRPr="00C162C0">
        <w:rPr>
          <w:rFonts w:ascii="Century Schoolbook" w:hAnsi="Century Schoolbook"/>
          <w:lang w:val="en-US"/>
        </w:rPr>
        <w:t>. Totalitarianism</w:t>
      </w:r>
      <w:r w:rsidR="00D1387C" w:rsidRPr="00C162C0">
        <w:rPr>
          <w:rFonts w:ascii="Century Schoolbook" w:hAnsi="Century Schoolbook"/>
          <w:lang w:val="en-US"/>
        </w:rPr>
        <w:t xml:space="preserve"> thus</w:t>
      </w:r>
      <w:r w:rsidR="00437A89" w:rsidRPr="00C162C0">
        <w:rPr>
          <w:rFonts w:ascii="Century Schoolbook" w:hAnsi="Century Schoolbook"/>
          <w:lang w:val="en-US"/>
        </w:rPr>
        <w:t xml:space="preserve"> arose from human neglect</w:t>
      </w:r>
      <w:r w:rsidR="003E66C8" w:rsidRPr="00C162C0">
        <w:rPr>
          <w:rFonts w:ascii="Century Schoolbook" w:hAnsi="Century Schoolbook"/>
          <w:lang w:val="en-US"/>
        </w:rPr>
        <w:t>; a conclusion that not only shows its inherent humannature</w:t>
      </w:r>
      <w:r w:rsidR="00F818BB" w:rsidRPr="00C162C0">
        <w:rPr>
          <w:rFonts w:ascii="Century Schoolbook" w:hAnsi="Century Schoolbook"/>
          <w:lang w:val="en-US"/>
        </w:rPr>
        <w:t>. Most of all, it</w:t>
      </w:r>
      <w:r w:rsidR="003E66C8" w:rsidRPr="00C162C0">
        <w:rPr>
          <w:rFonts w:ascii="Century Schoolbook" w:hAnsi="Century Schoolbook"/>
          <w:lang w:val="en-US"/>
        </w:rPr>
        <w:t xml:space="preserve"> forms a serious warning that as long as there are humans, they can fall back into an </w:t>
      </w:r>
      <w:r w:rsidR="00894906" w:rsidRPr="00C162C0">
        <w:rPr>
          <w:rFonts w:ascii="Century Schoolbook" w:hAnsi="Century Schoolbook"/>
          <w:lang w:val="en-US"/>
        </w:rPr>
        <w:t xml:space="preserve">equal neglect of </w:t>
      </w:r>
      <w:commentRangeStart w:id="70"/>
      <w:r w:rsidR="00894906" w:rsidRPr="00C162C0">
        <w:rPr>
          <w:rFonts w:ascii="Century Schoolbook" w:hAnsi="Century Schoolbook"/>
          <w:lang w:val="en-US"/>
        </w:rPr>
        <w:t>thinking</w:t>
      </w:r>
      <w:commentRangeEnd w:id="70"/>
      <w:r w:rsidR="00621E86">
        <w:rPr>
          <w:rStyle w:val="CommentReference"/>
        </w:rPr>
        <w:commentReference w:id="70"/>
      </w:r>
      <w:r w:rsidR="00894906" w:rsidRPr="00C162C0">
        <w:rPr>
          <w:rFonts w:ascii="Century Schoolbook" w:hAnsi="Century Schoolbook"/>
          <w:lang w:val="en-US"/>
        </w:rPr>
        <w:t xml:space="preserve"> and </w:t>
      </w:r>
      <w:r w:rsidR="003E66C8" w:rsidRPr="00C162C0">
        <w:rPr>
          <w:rFonts w:ascii="Century Schoolbook" w:hAnsi="Century Schoolbook"/>
          <w:lang w:val="en-US"/>
        </w:rPr>
        <w:t xml:space="preserve">of </w:t>
      </w:r>
      <w:r w:rsidR="002024F7" w:rsidRPr="00C162C0">
        <w:rPr>
          <w:rFonts w:ascii="Century Schoolbook" w:hAnsi="Century Schoolbook"/>
          <w:lang w:val="en-US"/>
        </w:rPr>
        <w:t xml:space="preserve">the value of </w:t>
      </w:r>
      <w:r w:rsidR="003E66C8" w:rsidRPr="00C162C0">
        <w:rPr>
          <w:rFonts w:ascii="Century Schoolbook" w:hAnsi="Century Schoolbook"/>
          <w:lang w:val="en-US"/>
        </w:rPr>
        <w:t>opinion</w:t>
      </w:r>
      <w:r w:rsidR="002024F7" w:rsidRPr="00C162C0">
        <w:rPr>
          <w:rFonts w:ascii="Century Schoolbook" w:hAnsi="Century Schoolbook"/>
          <w:lang w:val="en-US"/>
        </w:rPr>
        <w:t>s</w:t>
      </w:r>
      <w:r w:rsidR="00CC7D45" w:rsidRPr="00C162C0">
        <w:rPr>
          <w:rFonts w:ascii="Century Schoolbook" w:hAnsi="Century Schoolbook"/>
          <w:lang w:val="en-US"/>
        </w:rPr>
        <w:t xml:space="preserve"> for a truly political </w:t>
      </w:r>
      <w:commentRangeStart w:id="71"/>
      <w:r w:rsidR="00CC7D45" w:rsidRPr="00C162C0">
        <w:rPr>
          <w:rFonts w:ascii="Century Schoolbook" w:hAnsi="Century Schoolbook"/>
          <w:lang w:val="en-US"/>
        </w:rPr>
        <w:t>society</w:t>
      </w:r>
      <w:commentRangeEnd w:id="71"/>
      <w:r w:rsidR="00621E86">
        <w:rPr>
          <w:rStyle w:val="CommentReference"/>
        </w:rPr>
        <w:commentReference w:id="71"/>
      </w:r>
      <w:r w:rsidR="003E66C8" w:rsidRPr="00C162C0">
        <w:rPr>
          <w:rFonts w:ascii="Century Schoolbook" w:hAnsi="Century Schoolbook"/>
          <w:lang w:val="en-US"/>
        </w:rPr>
        <w:t xml:space="preserve">. </w:t>
      </w:r>
    </w:p>
    <w:p w:rsidR="00D444DE" w:rsidRPr="00C162C0" w:rsidRDefault="00D444DE" w:rsidP="00601A5E">
      <w:pPr>
        <w:spacing w:line="276" w:lineRule="auto"/>
        <w:jc w:val="both"/>
        <w:rPr>
          <w:rFonts w:ascii="Century Schoolbook" w:hAnsi="Century Schoolbook"/>
          <w:lang w:val="en-US"/>
        </w:rPr>
      </w:pPr>
    </w:p>
    <w:p w:rsidR="007F75A3" w:rsidRPr="00C162C0" w:rsidRDefault="007F75A3" w:rsidP="00601A5E">
      <w:pPr>
        <w:spacing w:line="276" w:lineRule="auto"/>
        <w:rPr>
          <w:rFonts w:ascii="Century Schoolbook" w:hAnsi="Century Schoolbook"/>
          <w:lang w:val="en-US"/>
        </w:rPr>
      </w:pPr>
    </w:p>
    <w:p w:rsidR="008B1098" w:rsidRPr="00C162C0" w:rsidRDefault="008B1098" w:rsidP="00601A5E">
      <w:pPr>
        <w:spacing w:line="276" w:lineRule="auto"/>
        <w:rPr>
          <w:rFonts w:ascii="Century Schoolbook" w:hAnsi="Century Schoolbook"/>
        </w:rPr>
      </w:pPr>
      <w:r w:rsidRPr="00C162C0">
        <w:rPr>
          <w:rFonts w:ascii="Century Schoolbook" w:hAnsi="Century Schoolbook"/>
        </w:rPr>
        <w:t>NOTES</w:t>
      </w:r>
    </w:p>
    <w:p w:rsidR="008B1098" w:rsidRPr="00C162C0" w:rsidRDefault="008B1098" w:rsidP="00601A5E">
      <w:pPr>
        <w:spacing w:line="276" w:lineRule="auto"/>
        <w:rPr>
          <w:rFonts w:ascii="Century Schoolbook" w:hAnsi="Century Schoolbook"/>
        </w:rPr>
      </w:pPr>
    </w:p>
    <w:sectPr w:rsidR="008B1098" w:rsidRPr="00C162C0" w:rsidSect="00C87A77">
      <w:headerReference w:type="default" r:id="rId9"/>
      <w:footerReference w:type="default" r:id="rId10"/>
      <w:headerReference w:type="first" r:id="rId11"/>
      <w:footerReference w:type="first" r:id="rId12"/>
      <w:endnotePr>
        <w:numFmt w:val="decimal"/>
      </w:endnotePr>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mitchell" w:date="2021-03-10T16:01:00Z" w:initials="m">
    <w:p w:rsidR="00621E86" w:rsidRDefault="00621E86">
      <w:pPr>
        <w:pStyle w:val="CommentText"/>
      </w:pPr>
      <w:r>
        <w:rPr>
          <w:rStyle w:val="CommentReference"/>
        </w:rPr>
        <w:annotationRef/>
      </w:r>
      <w:r>
        <w:t>Wordy, confusing</w:t>
      </w:r>
    </w:p>
  </w:comment>
  <w:comment w:id="8" w:author="mitchell" w:date="2021-03-28T10:45:00Z" w:initials="m">
    <w:p w:rsidR="00621E86" w:rsidRDefault="00621E86">
      <w:pPr>
        <w:pStyle w:val="CommentText"/>
      </w:pPr>
      <w:r>
        <w:rPr>
          <w:rStyle w:val="CommentReference"/>
        </w:rPr>
        <w:annotationRef/>
      </w:r>
      <w:r>
        <w:t>Better just to say what the concept is here</w:t>
      </w:r>
    </w:p>
  </w:comment>
  <w:comment w:id="9" w:author="mitchell" w:date="2021-03-28T10:45:00Z" w:initials="m">
    <w:p w:rsidR="00621E86" w:rsidRDefault="00621E86">
      <w:pPr>
        <w:pStyle w:val="CommentText"/>
      </w:pPr>
      <w:r>
        <w:rPr>
          <w:rStyle w:val="CommentReference"/>
        </w:rPr>
        <w:annotationRef/>
      </w:r>
      <w:r>
        <w:t>Move this to the front of the paragraph</w:t>
      </w:r>
    </w:p>
  </w:comment>
  <w:comment w:id="26" w:author="mitchell" w:date="2021-03-28T10:48:00Z" w:initials="m">
    <w:p w:rsidR="00621E86" w:rsidRDefault="00621E86">
      <w:pPr>
        <w:pStyle w:val="CommentText"/>
      </w:pPr>
      <w:r>
        <w:rPr>
          <w:rStyle w:val="CommentReference"/>
        </w:rPr>
        <w:annotationRef/>
      </w:r>
      <w:r>
        <w:t>We are into the 21st century and post-post WWII so I am not sure what you mean here.  What sort of scenarios and threats?</w:t>
      </w:r>
    </w:p>
  </w:comment>
  <w:comment w:id="32" w:author="mitchell" w:date="2021-03-11T20:42:00Z" w:initials="m">
    <w:p w:rsidR="00621E86" w:rsidRDefault="00621E86">
      <w:pPr>
        <w:pStyle w:val="CommentText"/>
      </w:pPr>
      <w:r>
        <w:rPr>
          <w:rStyle w:val="CommentReference"/>
        </w:rPr>
        <w:annotationRef/>
      </w:r>
      <w:r>
        <w:t>What is “that”?</w:t>
      </w:r>
    </w:p>
  </w:comment>
  <w:comment w:id="46" w:author="mitchell" w:date="2021-03-28T11:03:00Z" w:initials="m">
    <w:p w:rsidR="00621E86" w:rsidRDefault="00621E86">
      <w:pPr>
        <w:pStyle w:val="CommentText"/>
      </w:pPr>
      <w:r>
        <w:rPr>
          <w:rStyle w:val="CommentReference"/>
        </w:rPr>
        <w:annotationRef/>
      </w:r>
      <w:r>
        <w:t>But isn’t this always an antimony or dialectic between the individual and the general?  Don’t these ideas require each other? How is “singularity” different from individuality?  How is “generality” different from “diversity”?</w:t>
      </w:r>
    </w:p>
  </w:comment>
  <w:comment w:id="54" w:author="Lizabeth Dijkstra" w:date="2021-02-23T19:35:00Z" w:initials="LD">
    <w:p w:rsidR="00621E86" w:rsidRPr="00991B09" w:rsidRDefault="00621E86">
      <w:pPr>
        <w:pStyle w:val="CommentText"/>
        <w:rPr>
          <w:lang w:val="en-US"/>
        </w:rPr>
      </w:pPr>
      <w:r>
        <w:rPr>
          <w:rStyle w:val="CommentReference"/>
        </w:rPr>
        <w:annotationRef/>
      </w:r>
      <w:r w:rsidRPr="00991B09">
        <w:rPr>
          <w:lang w:val="en-US"/>
        </w:rPr>
        <w:t xml:space="preserve">Re-check reference dueto </w:t>
      </w:r>
      <w:r>
        <w:rPr>
          <w:lang w:val="en-US"/>
        </w:rPr>
        <w:t>edit in sentence</w:t>
      </w:r>
    </w:p>
  </w:comment>
  <w:comment w:id="60" w:author="Lizabeth Dijkstra" w:date="2021-02-23T19:39:00Z" w:initials="LD">
    <w:p w:rsidR="00621E86" w:rsidRPr="0028562E" w:rsidRDefault="00621E86">
      <w:pPr>
        <w:pStyle w:val="CommentText"/>
        <w:rPr>
          <w:lang w:val="en-US"/>
        </w:rPr>
      </w:pPr>
      <w:r>
        <w:rPr>
          <w:rStyle w:val="CommentReference"/>
        </w:rPr>
        <w:annotationRef/>
      </w:r>
      <w:r w:rsidRPr="0028562E">
        <w:rPr>
          <w:lang w:val="en-US"/>
        </w:rPr>
        <w:t>Che</w:t>
      </w:r>
      <w:r>
        <w:rPr>
          <w:lang w:val="en-US"/>
        </w:rPr>
        <w:t>ck wording / gender</w:t>
      </w:r>
    </w:p>
  </w:comment>
  <w:comment w:id="61" w:author="Lizabeth Dijkstra" w:date="2021-02-23T19:40:00Z" w:initials="LD">
    <w:p w:rsidR="00621E86" w:rsidRPr="00A12277" w:rsidRDefault="00621E86">
      <w:pPr>
        <w:pStyle w:val="CommentText"/>
        <w:rPr>
          <w:lang w:val="en-US"/>
        </w:rPr>
      </w:pPr>
      <w:r>
        <w:rPr>
          <w:rStyle w:val="CommentReference"/>
        </w:rPr>
        <w:annotationRef/>
      </w:r>
      <w:r w:rsidRPr="00A12277">
        <w:rPr>
          <w:lang w:val="en-US"/>
        </w:rPr>
        <w:t>Check wording / gender</w:t>
      </w:r>
    </w:p>
  </w:comment>
  <w:comment w:id="62" w:author="Lizabeth Dijkstra" w:date="2021-02-23T19:39:00Z" w:initials="LD">
    <w:p w:rsidR="00621E86" w:rsidRPr="0028562E" w:rsidRDefault="00621E86">
      <w:pPr>
        <w:pStyle w:val="CommentText"/>
        <w:rPr>
          <w:lang w:val="en-US"/>
        </w:rPr>
      </w:pPr>
      <w:r>
        <w:rPr>
          <w:rStyle w:val="CommentReference"/>
        </w:rPr>
        <w:annotationRef/>
      </w:r>
      <w:r w:rsidRPr="0028562E">
        <w:rPr>
          <w:lang w:val="en-US"/>
        </w:rPr>
        <w:t>Check wording / gender</w:t>
      </w:r>
    </w:p>
  </w:comment>
  <w:comment w:id="63" w:author="Lizabeth Dijkstra" w:date="2021-02-23T19:39:00Z" w:initials="LD">
    <w:p w:rsidR="00621E86" w:rsidRPr="0028562E" w:rsidRDefault="00621E86">
      <w:pPr>
        <w:pStyle w:val="CommentText"/>
        <w:rPr>
          <w:lang w:val="en-US"/>
        </w:rPr>
      </w:pPr>
      <w:r>
        <w:rPr>
          <w:rStyle w:val="CommentReference"/>
        </w:rPr>
        <w:annotationRef/>
      </w:r>
      <w:r w:rsidRPr="0028562E">
        <w:rPr>
          <w:lang w:val="en-US"/>
        </w:rPr>
        <w:t>Check wording / gender</w:t>
      </w:r>
    </w:p>
  </w:comment>
  <w:comment w:id="64" w:author="Lizabeth Dijkstra" w:date="2021-02-23T19:41:00Z" w:initials="LD">
    <w:p w:rsidR="00621E86" w:rsidRPr="0028562E" w:rsidRDefault="00621E86">
      <w:pPr>
        <w:pStyle w:val="CommentText"/>
        <w:rPr>
          <w:lang w:val="en-US"/>
        </w:rPr>
      </w:pPr>
      <w:r>
        <w:rPr>
          <w:rStyle w:val="CommentReference"/>
        </w:rPr>
        <w:annotationRef/>
      </w:r>
      <w:r w:rsidRPr="0028562E">
        <w:rPr>
          <w:lang w:val="en-US"/>
        </w:rPr>
        <w:t>See above – the word ‘men’ seem</w:t>
      </w:r>
      <w:r>
        <w:rPr>
          <w:lang w:val="en-US"/>
        </w:rPr>
        <w:t xml:space="preserve">s essential to indicate plurality, but how is this done in contemporary literature ON Arendt? </w:t>
      </w:r>
    </w:p>
  </w:comment>
  <w:comment w:id="65" w:author="Lizabeth Dijkstra" w:date="2021-02-23T19:57:00Z" w:initials="LD">
    <w:p w:rsidR="00621E86" w:rsidRPr="00A12277" w:rsidRDefault="00621E86">
      <w:pPr>
        <w:pStyle w:val="CommentText"/>
        <w:rPr>
          <w:lang w:val="en-US"/>
        </w:rPr>
      </w:pPr>
      <w:r>
        <w:rPr>
          <w:rStyle w:val="CommentReference"/>
        </w:rPr>
        <w:annotationRef/>
      </w:r>
      <w:r w:rsidRPr="00A12277">
        <w:rPr>
          <w:lang w:val="en-US"/>
        </w:rPr>
        <w:t xml:space="preserve">This needs to be expanded. </w:t>
      </w:r>
      <w:r>
        <w:rPr>
          <w:lang w:val="en-US"/>
        </w:rPr>
        <w:t xml:space="preserve">What else is there to say about these temporal aspects? How does Arendt bring them together in the notion of ‘opinion’? Does it ‘work’, or would I now rather take a more critical approach to this concept? What does literature say? </w:t>
      </w:r>
    </w:p>
  </w:comment>
  <w:comment w:id="66" w:author="mitchell" w:date="2021-03-28T12:17:00Z" w:initials="m">
    <w:p w:rsidR="00621E86" w:rsidRDefault="00621E86">
      <w:pPr>
        <w:pStyle w:val="CommentText"/>
      </w:pPr>
      <w:r>
        <w:rPr>
          <w:rStyle w:val="CommentReference"/>
        </w:rPr>
        <w:annotationRef/>
      </w:r>
      <w:r>
        <w:t>This passage is a bit of a surprise because, inasmuch as this paper describes the development of Arendt’s thought, it perhaps should have gone previously in the paper?   Maybe lead this section with a discussion of how your ideas so far can be applied retrospectively to previous work</w:t>
      </w:r>
    </w:p>
  </w:comment>
  <w:comment w:id="67" w:author="mitchell" w:date="2021-03-28T12:13:00Z" w:initials="m">
    <w:p w:rsidR="00621E86" w:rsidRDefault="00621E86">
      <w:pPr>
        <w:pStyle w:val="CommentText"/>
      </w:pPr>
      <w:r>
        <w:rPr>
          <w:rStyle w:val="CommentReference"/>
        </w:rPr>
        <w:annotationRef/>
      </w:r>
      <w:r>
        <w:t>I think of “human rights” to also be more material rights such as the right to life and human well-being. This seems very abstract, but it’s Arendt, not you.</w:t>
      </w:r>
    </w:p>
  </w:comment>
  <w:comment w:id="68" w:author="mitchell" w:date="2021-03-28T12:18:00Z" w:initials="m">
    <w:p w:rsidR="00621E86" w:rsidRDefault="00621E86">
      <w:pPr>
        <w:pStyle w:val="CommentText"/>
      </w:pPr>
      <w:r>
        <w:rPr>
          <w:rStyle w:val="CommentReference"/>
        </w:rPr>
        <w:annotationRef/>
      </w:r>
      <w:r>
        <w:t>Arendt is so abstract!</w:t>
      </w:r>
    </w:p>
  </w:comment>
  <w:comment w:id="69" w:author="mitchell" w:date="2021-03-28T12:18:00Z" w:initials="m">
    <w:p w:rsidR="00621E86" w:rsidRDefault="00621E86">
      <w:pPr>
        <w:pStyle w:val="CommentText"/>
      </w:pPr>
      <w:r>
        <w:rPr>
          <w:rStyle w:val="CommentReference"/>
        </w:rPr>
        <w:annotationRef/>
      </w:r>
      <w:r>
        <w:t>In what sense “unspecified”</w:t>
      </w:r>
    </w:p>
  </w:comment>
  <w:comment w:id="70" w:author="mitchell" w:date="2021-03-28T12:19:00Z" w:initials="m">
    <w:p w:rsidR="00621E86" w:rsidRDefault="00621E86">
      <w:pPr>
        <w:pStyle w:val="CommentText"/>
      </w:pPr>
      <w:r>
        <w:rPr>
          <w:rStyle w:val="CommentReference"/>
        </w:rPr>
        <w:annotationRef/>
      </w:r>
      <w:r>
        <w:t xml:space="preserve">Lack of thinking is maybe an issue for bureaucracy, perhaps, but there are plenty of active thinkers on the right.  But again, this is a question for Arendt, not this paper.  </w:t>
      </w:r>
    </w:p>
  </w:comment>
  <w:comment w:id="71" w:author="mitchell" w:date="2021-03-28T12:21:00Z" w:initials="m">
    <w:p w:rsidR="00621E86" w:rsidRDefault="00621E86">
      <w:pPr>
        <w:pStyle w:val="CommentText"/>
      </w:pPr>
      <w:r>
        <w:rPr>
          <w:rStyle w:val="CommentReference"/>
        </w:rPr>
        <w:annotationRef/>
      </w:r>
      <w:r w:rsidR="00452572">
        <w:t>Maybe a final few sentences to return to the previous themes of opinion and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6FF5F5" w15:done="0"/>
  <w15:commentEx w15:paraId="64D609E2" w15:done="0"/>
  <w15:commentEx w15:paraId="1E4CF288" w15:done="0"/>
  <w15:commentEx w15:paraId="66CA6ACA" w15:done="0"/>
  <w15:commentEx w15:paraId="745C68C9" w15:done="0"/>
  <w15:commentEx w15:paraId="3DC1E6B6" w15:done="0"/>
  <w15:commentEx w15:paraId="440DB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D787" w16cex:dateUtc="2021-02-24T00:35:00Z"/>
  <w16cex:commentExtensible w16cex:durableId="23DFD888" w16cex:dateUtc="2021-02-24T00:39:00Z"/>
  <w16cex:commentExtensible w16cex:durableId="23DFD89E" w16cex:dateUtc="2021-02-24T00:40:00Z"/>
  <w16cex:commentExtensible w16cex:durableId="23DFD870" w16cex:dateUtc="2021-02-24T00:39:00Z"/>
  <w16cex:commentExtensible w16cex:durableId="23DFD87C" w16cex:dateUtc="2021-02-24T00:39:00Z"/>
  <w16cex:commentExtensible w16cex:durableId="23DFD8D6" w16cex:dateUtc="2021-02-24T00:41:00Z"/>
  <w16cex:commentExtensible w16cex:durableId="23DFDCC4" w16cex:dateUtc="2021-02-24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6FF5F5" w16cid:durableId="23DFD787"/>
  <w16cid:commentId w16cid:paraId="64D609E2" w16cid:durableId="23DFD888"/>
  <w16cid:commentId w16cid:paraId="1E4CF288" w16cid:durableId="23DFD89E"/>
  <w16cid:commentId w16cid:paraId="66CA6ACA" w16cid:durableId="23DFD870"/>
  <w16cid:commentId w16cid:paraId="745C68C9" w16cid:durableId="23DFD87C"/>
  <w16cid:commentId w16cid:paraId="3DC1E6B6" w16cid:durableId="23DFD8D6"/>
  <w16cid:commentId w16cid:paraId="440DB570" w16cid:durableId="23DFDCC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14D" w:rsidRDefault="0049514D" w:rsidP="00E72B60"/>
  </w:endnote>
  <w:endnote w:type="continuationSeparator" w:id="1">
    <w:p w:rsidR="0049514D" w:rsidRDefault="0049514D" w:rsidP="00E72B60"/>
  </w:endnote>
  <w:endnote w:id="2">
    <w:p w:rsidR="00621E86" w:rsidRDefault="00621E86" w:rsidP="00A73A77">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Hannah Arendt, </w:t>
      </w:r>
      <w:r w:rsidRPr="00E72280">
        <w:rPr>
          <w:rFonts w:ascii="Century Schoolbook" w:hAnsi="Century Schoolbook"/>
          <w:i/>
          <w:lang w:val="en-US"/>
        </w:rPr>
        <w:t>The Life of the Mind</w:t>
      </w:r>
      <w:r w:rsidRPr="00E72280">
        <w:rPr>
          <w:rFonts w:ascii="Century Schoolbook" w:hAnsi="Century Schoolbook"/>
          <w:lang w:val="en-US"/>
        </w:rPr>
        <w:t xml:space="preserve"> (San Diego: Harcourt Inc., 1978)</w:t>
      </w:r>
      <w:r>
        <w:rPr>
          <w:rFonts w:ascii="Century Schoolbook" w:hAnsi="Century Schoolbook"/>
          <w:lang w:val="en-US"/>
        </w:rPr>
        <w:t>, p. 4</w:t>
      </w:r>
      <w:r w:rsidRPr="00E72280">
        <w:rPr>
          <w:rFonts w:ascii="Century Schoolbook" w:hAnsi="Century Schoolbook"/>
          <w:lang w:val="en-US"/>
        </w:rPr>
        <w:t>; henceforth LM</w:t>
      </w:r>
      <w:r>
        <w:rPr>
          <w:rFonts w:ascii="Century Schoolbook" w:hAnsi="Century Schoolbook"/>
          <w:lang w:val="en-US"/>
        </w:rPr>
        <w:t xml:space="preserve"> followed by pagenumber</w:t>
      </w:r>
      <w:r w:rsidRPr="00E72280">
        <w:rPr>
          <w:rFonts w:ascii="Century Schoolbook" w:hAnsi="Century Schoolbook"/>
          <w:lang w:val="en-US"/>
        </w:rPr>
        <w:t>.</w:t>
      </w:r>
    </w:p>
    <w:p w:rsidR="00621E86" w:rsidRPr="00E72280" w:rsidRDefault="00621E86" w:rsidP="00A73A77">
      <w:pPr>
        <w:pStyle w:val="EndnoteText"/>
        <w:rPr>
          <w:rFonts w:ascii="Century Schoolbook" w:hAnsi="Century Schoolbook"/>
          <w:lang w:val="en-US"/>
        </w:rPr>
      </w:pPr>
    </w:p>
  </w:endnote>
  <w:endnote w:id="3">
    <w:p w:rsidR="00621E86" w:rsidRDefault="00621E86">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See </w:t>
      </w:r>
      <w:r>
        <w:rPr>
          <w:rFonts w:ascii="Century Schoolbook" w:hAnsi="Century Schoolbook"/>
          <w:lang w:val="en-US"/>
        </w:rPr>
        <w:t xml:space="preserve">also </w:t>
      </w:r>
      <w:r w:rsidRPr="00E72280">
        <w:rPr>
          <w:rFonts w:ascii="Century Schoolbook" w:hAnsi="Century Schoolbook"/>
          <w:lang w:val="en-US"/>
        </w:rPr>
        <w:t xml:space="preserve">Richard J. Bernstein, “Arendt on Thinking,” in </w:t>
      </w:r>
      <w:r w:rsidRPr="00E72280">
        <w:rPr>
          <w:rFonts w:ascii="Century Schoolbook" w:hAnsi="Century Schoolbook"/>
          <w:i/>
          <w:lang w:val="en-US"/>
        </w:rPr>
        <w:t>The Cambridge Companion to Hannah Arendt</w:t>
      </w:r>
      <w:r w:rsidRPr="00E72280">
        <w:rPr>
          <w:rFonts w:ascii="Century Schoolbook" w:hAnsi="Century Schoolbook"/>
          <w:lang w:val="en-US"/>
        </w:rPr>
        <w:t xml:space="preserve">, ed. Dana Villa (Cambridge: Cambridge University Press, 2000), pp. 277—292. </w:t>
      </w:r>
    </w:p>
    <w:p w:rsidR="00621E86" w:rsidRPr="00E72280" w:rsidRDefault="00621E86">
      <w:pPr>
        <w:pStyle w:val="EndnoteText"/>
        <w:rPr>
          <w:rFonts w:ascii="Century Schoolbook" w:hAnsi="Century Schoolbook"/>
          <w:lang w:val="en-US"/>
        </w:rPr>
      </w:pPr>
    </w:p>
  </w:endnote>
  <w:endnote w:id="4">
    <w:p w:rsidR="00621E86" w:rsidRDefault="00621E86">
      <w:pPr>
        <w:pStyle w:val="EndnoteText"/>
        <w:rPr>
          <w:rFonts w:ascii="Century Schoolbook" w:hAnsi="Century Schoolbook"/>
          <w:noProof/>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See </w:t>
      </w:r>
      <w:r w:rsidRPr="00E72280">
        <w:rPr>
          <w:rFonts w:ascii="Century Schoolbook" w:hAnsi="Century Schoolbook"/>
          <w:noProof/>
          <w:lang w:val="en-US"/>
        </w:rPr>
        <w:t xml:space="preserve">Hannah Arendt, “Thinking and Moral Considerations,” in </w:t>
      </w:r>
      <w:r w:rsidRPr="00E72280">
        <w:rPr>
          <w:rFonts w:ascii="Century Schoolbook" w:hAnsi="Century Schoolbook"/>
          <w:i/>
          <w:noProof/>
          <w:lang w:val="en-US"/>
        </w:rPr>
        <w:t xml:space="preserve">Social Research </w:t>
      </w:r>
      <w:r w:rsidRPr="00E72280">
        <w:rPr>
          <w:rFonts w:ascii="Century Schoolbook" w:hAnsi="Century Schoolbook"/>
          <w:noProof/>
          <w:lang w:val="en-US"/>
        </w:rPr>
        <w:t>38:3 (1971</w:t>
      </w:r>
      <w:r>
        <w:rPr>
          <w:rFonts w:ascii="Century Schoolbook" w:hAnsi="Century Schoolbook"/>
          <w:noProof/>
          <w:lang w:val="en-US"/>
        </w:rPr>
        <w:t>)</w:t>
      </w:r>
      <w:r w:rsidRPr="00E72280">
        <w:rPr>
          <w:rFonts w:ascii="Century Schoolbook" w:hAnsi="Century Schoolbook"/>
          <w:noProof/>
          <w:lang w:val="en-US"/>
        </w:rPr>
        <w:t>, pp. 417—446; henceforth T</w:t>
      </w:r>
      <w:r>
        <w:rPr>
          <w:rFonts w:ascii="Century Schoolbook" w:hAnsi="Century Schoolbook"/>
          <w:noProof/>
          <w:lang w:val="en-US"/>
        </w:rPr>
        <w:t>M</w:t>
      </w:r>
      <w:r w:rsidRPr="00E72280">
        <w:rPr>
          <w:rFonts w:ascii="Century Schoolbook" w:hAnsi="Century Schoolbook"/>
          <w:noProof/>
          <w:lang w:val="en-US"/>
        </w:rPr>
        <w:t>C</w:t>
      </w:r>
      <w:r>
        <w:rPr>
          <w:rFonts w:ascii="Century Schoolbook" w:hAnsi="Century Schoolbook"/>
          <w:noProof/>
          <w:lang w:val="en-US"/>
        </w:rPr>
        <w:t xml:space="preserve"> followed by pagenumber</w:t>
      </w:r>
      <w:r w:rsidRPr="00E72280">
        <w:rPr>
          <w:rFonts w:ascii="Century Schoolbook" w:hAnsi="Century Schoolbook"/>
          <w:noProof/>
          <w:lang w:val="en-US"/>
        </w:rPr>
        <w:t>.</w:t>
      </w:r>
    </w:p>
    <w:p w:rsidR="00621E86" w:rsidRPr="00E72280" w:rsidRDefault="00621E86">
      <w:pPr>
        <w:pStyle w:val="EndnoteText"/>
        <w:rPr>
          <w:rFonts w:ascii="Century Schoolbook" w:hAnsi="Century Schoolbook"/>
          <w:lang w:val="en-US"/>
        </w:rPr>
      </w:pPr>
    </w:p>
  </w:endnote>
  <w:endnote w:id="5">
    <w:p w:rsidR="00621E86" w:rsidRDefault="00621E86">
      <w:pPr>
        <w:pStyle w:val="EndnoteText"/>
        <w:rPr>
          <w:rFonts w:ascii="Century Schoolbook" w:hAnsi="Century Schoolbook"/>
          <w:noProof/>
          <w:lang w:val="en-US"/>
        </w:rPr>
      </w:pPr>
      <w:r w:rsidRPr="00E72280">
        <w:rPr>
          <w:rStyle w:val="EndnoteReference"/>
          <w:rFonts w:ascii="Century Schoolbook" w:hAnsi="Century Schoolbook"/>
        </w:rPr>
        <w:endnoteRef/>
      </w:r>
      <w:r w:rsidRPr="00E72280">
        <w:rPr>
          <w:rFonts w:ascii="Century Schoolbook" w:hAnsi="Century Schoolbook"/>
          <w:noProof/>
          <w:lang w:val="en-US"/>
        </w:rPr>
        <w:t xml:space="preserve">See also Maurizio Passerin d'Entrèves, “Arendt's theory of judgment,” </w:t>
      </w:r>
      <w:r w:rsidRPr="00E72280">
        <w:rPr>
          <w:rFonts w:ascii="Century Schoolbook" w:hAnsi="Century Schoolbook"/>
          <w:lang w:val="en-US"/>
        </w:rPr>
        <w:t xml:space="preserve">in </w:t>
      </w:r>
      <w:r w:rsidRPr="00E72280">
        <w:rPr>
          <w:rFonts w:ascii="Century Schoolbook" w:hAnsi="Century Schoolbook"/>
          <w:i/>
          <w:lang w:val="en-US"/>
        </w:rPr>
        <w:t>The Cambridge Companion to Hannah Arendt</w:t>
      </w:r>
      <w:r w:rsidRPr="00E72280">
        <w:rPr>
          <w:rFonts w:ascii="Century Schoolbook" w:hAnsi="Century Schoolbook"/>
          <w:lang w:val="en-US"/>
        </w:rPr>
        <w:t>, ed. Dana Villa (Cambridge: Cambridge University Press, 2000),</w:t>
      </w:r>
      <w:r w:rsidRPr="00E72280">
        <w:rPr>
          <w:rFonts w:ascii="Century Schoolbook" w:hAnsi="Century Schoolbook"/>
          <w:noProof/>
          <w:lang w:val="en-US"/>
        </w:rPr>
        <w:t xml:space="preserve"> pp. 245—260.</w:t>
      </w:r>
    </w:p>
    <w:p w:rsidR="00621E86" w:rsidRPr="00E72280" w:rsidRDefault="00621E86">
      <w:pPr>
        <w:pStyle w:val="EndnoteText"/>
        <w:rPr>
          <w:rFonts w:ascii="Century Schoolbook" w:hAnsi="Century Schoolbook"/>
          <w:lang w:val="en-US"/>
        </w:rPr>
      </w:pPr>
    </w:p>
  </w:endnote>
  <w:endnote w:id="6">
    <w:p w:rsidR="00621E86" w:rsidRPr="00E72280" w:rsidRDefault="00621E86">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noProof/>
          <w:lang w:val="en-US"/>
        </w:rPr>
        <w:t xml:space="preserve">See Hannah Arendt, “Philosophy and Politics,” in </w:t>
      </w:r>
      <w:r w:rsidRPr="00E72280">
        <w:rPr>
          <w:rFonts w:ascii="Century Schoolbook" w:hAnsi="Century Schoolbook"/>
          <w:i/>
          <w:iCs/>
          <w:noProof/>
          <w:lang w:val="en-US"/>
        </w:rPr>
        <w:t>Social Research</w:t>
      </w:r>
      <w:r w:rsidRPr="00E72280">
        <w:rPr>
          <w:rFonts w:ascii="Century Schoolbook" w:hAnsi="Century Schoolbook"/>
          <w:noProof/>
          <w:lang w:val="en-US"/>
        </w:rPr>
        <w:t xml:space="preserve"> 57:1 (1990): 73—103. See also Frederick M. Dolan, “Arendt on philosophy and politics,” in</w:t>
      </w:r>
      <w:r w:rsidRPr="00E72280">
        <w:rPr>
          <w:rFonts w:ascii="Century Schoolbook" w:hAnsi="Century Schoolbook"/>
          <w:i/>
          <w:lang w:val="en-US"/>
        </w:rPr>
        <w:t>The Cambridge Companion to Hannah Arendt</w:t>
      </w:r>
      <w:r w:rsidRPr="00E72280">
        <w:rPr>
          <w:rFonts w:ascii="Century Schoolbook" w:hAnsi="Century Schoolbook"/>
          <w:lang w:val="en-US"/>
        </w:rPr>
        <w:t>, ed. Dana Villa (Cambridge: Cambridge University Press, 2000),</w:t>
      </w:r>
      <w:r w:rsidRPr="00E72280">
        <w:rPr>
          <w:rFonts w:ascii="Century Schoolbook" w:hAnsi="Century Schoolbook"/>
          <w:noProof/>
          <w:lang w:val="en-US"/>
        </w:rPr>
        <w:t xml:space="preserve"> pp. 261-276.</w:t>
      </w:r>
    </w:p>
  </w:endnote>
  <w:endnote w:id="7">
    <w:p w:rsidR="00621E86" w:rsidRDefault="00621E86" w:rsidP="00A06F72">
      <w:pPr>
        <w:pStyle w:val="EndnoteText"/>
        <w:rPr>
          <w:rFonts w:ascii="Century Schoolbook" w:hAnsi="Century Schoolbook"/>
          <w:lang w:val="en-US"/>
        </w:rPr>
      </w:pPr>
    </w:p>
    <w:p w:rsidR="00621E86" w:rsidRPr="00E72280" w:rsidRDefault="00621E86" w:rsidP="00A06F72">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noProof/>
          <w:lang w:val="en-US"/>
        </w:rPr>
        <w:t>Arendt</w:t>
      </w:r>
      <w:r>
        <w:rPr>
          <w:rFonts w:ascii="Century Schoolbook" w:hAnsi="Century Schoolbook"/>
          <w:noProof/>
          <w:lang w:val="en-US"/>
        </w:rPr>
        <w:t xml:space="preserve"> 1990</w:t>
      </w:r>
      <w:r w:rsidRPr="00E72280">
        <w:rPr>
          <w:rFonts w:ascii="Century Schoolbook" w:hAnsi="Century Schoolbook"/>
          <w:noProof/>
          <w:lang w:val="en-US"/>
        </w:rPr>
        <w:t xml:space="preserve">, </w:t>
      </w:r>
      <w:r>
        <w:rPr>
          <w:rFonts w:ascii="Century Schoolbook" w:hAnsi="Century Schoolbook"/>
          <w:noProof/>
          <w:lang w:val="en-US"/>
        </w:rPr>
        <w:t>p. 81</w:t>
      </w:r>
      <w:r>
        <w:rPr>
          <w:rFonts w:ascii="Century Schoolbook" w:hAnsi="Century Schoolbook"/>
          <w:lang w:val="en-US"/>
        </w:rPr>
        <w:t>; Dolan 2000, p. 266.</w:t>
      </w:r>
    </w:p>
  </w:endnote>
  <w:endnote w:id="8">
    <w:p w:rsidR="00621E86" w:rsidRDefault="00621E86" w:rsidP="00A06F72">
      <w:pPr>
        <w:pStyle w:val="EndnoteText"/>
        <w:rPr>
          <w:rFonts w:ascii="Century Schoolbook" w:hAnsi="Century Schoolbook"/>
          <w:lang w:val="en-US"/>
        </w:rPr>
      </w:pPr>
    </w:p>
    <w:p w:rsidR="00621E86" w:rsidRPr="00E72280" w:rsidRDefault="00621E86" w:rsidP="00A06F72">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d’Entrèves</w:t>
      </w:r>
      <w:r>
        <w:rPr>
          <w:rFonts w:ascii="Century Schoolbook" w:hAnsi="Century Schoolbook"/>
          <w:lang w:val="en-US"/>
        </w:rPr>
        <w:t xml:space="preserve"> 2000</w:t>
      </w:r>
      <w:r w:rsidRPr="00E72280">
        <w:rPr>
          <w:rFonts w:ascii="Century Schoolbook" w:hAnsi="Century Schoolbook"/>
          <w:lang w:val="en-US"/>
        </w:rPr>
        <w:t xml:space="preserve">, </w:t>
      </w:r>
      <w:r>
        <w:rPr>
          <w:rFonts w:ascii="Century Schoolbook" w:hAnsi="Century Schoolbook"/>
          <w:lang w:val="en-US"/>
        </w:rPr>
        <w:t>p. 252</w:t>
      </w:r>
      <w:r w:rsidRPr="00E72280">
        <w:rPr>
          <w:rFonts w:ascii="Century Schoolbook" w:hAnsi="Century Schoolbook"/>
          <w:lang w:val="en-US"/>
        </w:rPr>
        <w:t xml:space="preserve">. </w:t>
      </w:r>
    </w:p>
  </w:endnote>
  <w:endnote w:id="9">
    <w:p w:rsidR="00621E86" w:rsidRDefault="00621E86" w:rsidP="00A06F72">
      <w:pPr>
        <w:pStyle w:val="EndnoteText"/>
        <w:rPr>
          <w:rFonts w:ascii="Century Schoolbook" w:hAnsi="Century Schoolbook"/>
          <w:lang w:val="en-US"/>
        </w:rPr>
      </w:pPr>
    </w:p>
    <w:p w:rsidR="00621E86" w:rsidRPr="00E72280" w:rsidRDefault="00621E86" w:rsidP="00A06F72">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Arendt</w:t>
      </w:r>
      <w:r>
        <w:rPr>
          <w:rFonts w:ascii="Century Schoolbook" w:hAnsi="Century Schoolbook"/>
          <w:lang w:val="en-US"/>
        </w:rPr>
        <w:t xml:space="preserve"> 1990</w:t>
      </w:r>
      <w:r w:rsidRPr="00E72280">
        <w:rPr>
          <w:rFonts w:ascii="Century Schoolbook" w:hAnsi="Century Schoolbook"/>
          <w:lang w:val="en-US"/>
        </w:rPr>
        <w:t xml:space="preserve">, </w:t>
      </w:r>
      <w:r>
        <w:rPr>
          <w:rFonts w:ascii="Century Schoolbook" w:hAnsi="Century Schoolbook"/>
          <w:lang w:val="en-US"/>
        </w:rPr>
        <w:t>p. 84</w:t>
      </w:r>
      <w:r w:rsidRPr="00E72280">
        <w:rPr>
          <w:rFonts w:ascii="Century Schoolbook" w:hAnsi="Century Schoolbook"/>
          <w:lang w:val="en-US"/>
        </w:rPr>
        <w:t>.</w:t>
      </w:r>
    </w:p>
  </w:endnote>
  <w:endnote w:id="10">
    <w:p w:rsidR="00621E86" w:rsidRDefault="00621E86" w:rsidP="00A06F72">
      <w:pPr>
        <w:pStyle w:val="Bibliography"/>
        <w:jc w:val="both"/>
        <w:rPr>
          <w:rFonts w:ascii="Century Schoolbook" w:hAnsi="Century Schoolbook"/>
          <w:lang w:val="en-US"/>
        </w:rPr>
      </w:pPr>
    </w:p>
    <w:p w:rsidR="00621E86" w:rsidRPr="00E72280" w:rsidRDefault="00621E86" w:rsidP="00A06F72">
      <w:pPr>
        <w:pStyle w:val="Bibliography"/>
        <w:jc w:val="both"/>
        <w:rPr>
          <w:rFonts w:ascii="Century Schoolbook" w:hAnsi="Century Schoolbook"/>
          <w:noProof/>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Hannah Arendt, Between Past and Future (New York: The Viking Press, 1961); p. 241.</w:t>
      </w:r>
    </w:p>
  </w:endnote>
  <w:endnote w:id="11">
    <w:p w:rsidR="00621E86" w:rsidRDefault="00621E86">
      <w:pPr>
        <w:pStyle w:val="EndnoteText"/>
        <w:rPr>
          <w:rFonts w:ascii="Century Schoolbook" w:hAnsi="Century Schoolbook"/>
          <w:lang w:val="en-US"/>
        </w:rPr>
      </w:pPr>
    </w:p>
    <w:p w:rsidR="00621E86" w:rsidRPr="00E72280" w:rsidRDefault="00621E86">
      <w:pPr>
        <w:pStyle w:val="EndnoteText"/>
        <w:rPr>
          <w:rFonts w:ascii="Century Schoolbook" w:hAnsi="Century Schoolbook"/>
          <w:lang w:val="en-US"/>
        </w:rPr>
      </w:pPr>
      <w:r w:rsidRPr="00E72280">
        <w:rPr>
          <w:rStyle w:val="EndnoteReference"/>
          <w:rFonts w:ascii="Century Schoolbook" w:hAnsi="Century Schoolbook"/>
        </w:rPr>
        <w:endnoteRef/>
      </w:r>
      <w:r>
        <w:rPr>
          <w:rFonts w:ascii="Century Schoolbook" w:hAnsi="Century Schoolbook"/>
          <w:lang w:val="en-US"/>
        </w:rPr>
        <w:t>I</w:t>
      </w:r>
      <w:r w:rsidRPr="00E72280">
        <w:rPr>
          <w:rFonts w:ascii="Century Schoolbook" w:hAnsi="Century Schoolbook"/>
          <w:lang w:val="en-US"/>
        </w:rPr>
        <w:t>bid.</w:t>
      </w:r>
    </w:p>
  </w:endnote>
  <w:endnote w:id="12">
    <w:p w:rsidR="00621E86" w:rsidRDefault="00621E86">
      <w:pPr>
        <w:pStyle w:val="EndnoteText"/>
        <w:rPr>
          <w:rFonts w:ascii="Century Schoolbook" w:hAnsi="Century Schoolbook"/>
          <w:lang w:val="en-US"/>
        </w:rPr>
      </w:pPr>
    </w:p>
    <w:p w:rsidR="00621E86" w:rsidRPr="00E72280" w:rsidRDefault="00621E86">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Hannah Arendt, </w:t>
      </w:r>
      <w:r w:rsidRPr="00E72280">
        <w:rPr>
          <w:rFonts w:ascii="Century Schoolbook" w:hAnsi="Century Schoolbook"/>
          <w:i/>
          <w:lang w:val="en-US"/>
        </w:rPr>
        <w:t>The Human Condition</w:t>
      </w:r>
      <w:r w:rsidRPr="00E72280">
        <w:rPr>
          <w:rFonts w:ascii="Century Schoolbook" w:hAnsi="Century Schoolbook"/>
          <w:lang w:val="en-US"/>
        </w:rPr>
        <w:t>, 2nd ed.(Chicago: Chicago University Press, 1998)</w:t>
      </w:r>
      <w:r>
        <w:rPr>
          <w:rFonts w:ascii="Century Schoolbook" w:hAnsi="Century Schoolbook"/>
          <w:lang w:val="en-US"/>
        </w:rPr>
        <w:t>, p. 7</w:t>
      </w:r>
      <w:r w:rsidRPr="00E72280">
        <w:rPr>
          <w:rFonts w:ascii="Century Schoolbook" w:hAnsi="Century Schoolbook"/>
          <w:lang w:val="en-US"/>
        </w:rPr>
        <w:t>; henceforth HC.</w:t>
      </w:r>
    </w:p>
  </w:endnote>
  <w:endnote w:id="13">
    <w:p w:rsidR="00621E86" w:rsidRDefault="00621E86" w:rsidP="00116279">
      <w:pPr>
        <w:pStyle w:val="EndnoteText"/>
        <w:rPr>
          <w:rFonts w:ascii="Century Schoolbook" w:hAnsi="Century Schoolbook"/>
          <w:lang w:val="en-US"/>
        </w:rPr>
      </w:pPr>
    </w:p>
    <w:p w:rsidR="00621E86" w:rsidRPr="00E72280" w:rsidRDefault="00621E86" w:rsidP="00116279">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See Hannah Arendt, </w:t>
      </w:r>
      <w:r w:rsidRPr="00E72280">
        <w:rPr>
          <w:rFonts w:ascii="Century Schoolbook" w:hAnsi="Century Schoolbook"/>
          <w:i/>
          <w:lang w:val="en-US"/>
        </w:rPr>
        <w:t>The Jewish Writings</w:t>
      </w:r>
      <w:r w:rsidRPr="00E72280">
        <w:rPr>
          <w:rFonts w:ascii="Century Schoolbook" w:hAnsi="Century Schoolbook"/>
          <w:lang w:val="en-US"/>
        </w:rPr>
        <w:t xml:space="preserve">, ed. </w:t>
      </w:r>
      <w:r w:rsidRPr="00E72280">
        <w:rPr>
          <w:rFonts w:ascii="Century Schoolbook" w:hAnsi="Century Schoolbook"/>
          <w:noProof/>
          <w:lang w:val="en-US"/>
        </w:rPr>
        <w:t>Jerome Kohn and Ron H. Feldman (New York: Shocken Books, 2007).</w:t>
      </w:r>
    </w:p>
  </w:endnote>
  <w:endnote w:id="14">
    <w:p w:rsidR="00621E86" w:rsidRDefault="00621E86" w:rsidP="00BE160F">
      <w:pPr>
        <w:pStyle w:val="EndnoteText"/>
        <w:rPr>
          <w:rFonts w:ascii="Century Schoolbook" w:hAnsi="Century Schoolbook"/>
          <w:lang w:val="en-US"/>
        </w:rPr>
      </w:pPr>
    </w:p>
    <w:p w:rsidR="00621E86" w:rsidRPr="00E72280" w:rsidRDefault="00621E86" w:rsidP="00BE160F">
      <w:pPr>
        <w:pStyle w:val="EndnoteText"/>
        <w:rPr>
          <w:rFonts w:ascii="Century Schoolbook" w:hAnsi="Century Schoolbook"/>
          <w:lang w:val="en-US"/>
        </w:rPr>
      </w:pPr>
      <w:r w:rsidRPr="00E72280">
        <w:rPr>
          <w:rStyle w:val="EndnoteReference"/>
          <w:rFonts w:ascii="Century Schoolbook" w:hAnsi="Century Schoolbook"/>
        </w:rPr>
        <w:endnoteRef/>
      </w:r>
      <w:r w:rsidRPr="00E72280">
        <w:rPr>
          <w:rFonts w:ascii="Century Schoolbook" w:hAnsi="Century Schoolbook"/>
          <w:lang w:val="en-US"/>
        </w:rPr>
        <w:t xml:space="preserve"> Hannah Arendt, </w:t>
      </w:r>
      <w:r w:rsidRPr="00E72280">
        <w:rPr>
          <w:rFonts w:ascii="Century Schoolbook" w:hAnsi="Century Schoolbook"/>
          <w:i/>
          <w:lang w:val="en-US"/>
        </w:rPr>
        <w:t>T</w:t>
      </w:r>
      <w:r w:rsidRPr="00E72280">
        <w:rPr>
          <w:rFonts w:ascii="Century Schoolbook" w:hAnsi="Century Schoolbook"/>
          <w:i/>
          <w:iCs/>
          <w:noProof/>
          <w:lang w:val="en-US"/>
        </w:rPr>
        <w:t>he Origins of Totalitarianism</w:t>
      </w:r>
      <w:r w:rsidRPr="00E72280">
        <w:rPr>
          <w:rFonts w:ascii="Century Schoolbook" w:hAnsi="Century Schoolbook"/>
          <w:noProof/>
          <w:lang w:val="en-US"/>
        </w:rPr>
        <w:t>, 2nd ed. (San Diego: Harcourt Brace &amp; Company, 1973)</w:t>
      </w:r>
      <w:r>
        <w:rPr>
          <w:rFonts w:ascii="Century Schoolbook" w:hAnsi="Century Schoolbook"/>
          <w:noProof/>
          <w:lang w:val="en-US"/>
        </w:rPr>
        <w:t>, p. 297.</w:t>
      </w:r>
    </w:p>
  </w:endnote>
  <w:endnote w:id="15">
    <w:p w:rsidR="00621E86" w:rsidRPr="00206DDA" w:rsidRDefault="00621E86">
      <w:pPr>
        <w:pStyle w:val="EndnoteText"/>
        <w:rPr>
          <w:rFonts w:ascii="Century Schoolbook" w:hAnsi="Century Schoolbook"/>
          <w:lang w:val="en-US"/>
        </w:rPr>
      </w:pPr>
    </w:p>
    <w:p w:rsidR="00621E86" w:rsidRPr="000011A3" w:rsidRDefault="00621E86">
      <w:pPr>
        <w:pStyle w:val="EndnoteText"/>
        <w:rPr>
          <w:lang w:val="en-US"/>
        </w:rPr>
      </w:pPr>
      <w:r w:rsidRPr="00E72280">
        <w:rPr>
          <w:rStyle w:val="EndnoteReference"/>
          <w:rFonts w:ascii="Century Schoolbook" w:hAnsi="Century Schoolbook"/>
        </w:rPr>
        <w:endnoteRef/>
      </w:r>
      <w:r>
        <w:rPr>
          <w:rFonts w:ascii="Century Schoolbook" w:hAnsi="Century Schoolbook"/>
          <w:lang w:val="en-US"/>
        </w:rPr>
        <w:t>I</w:t>
      </w:r>
      <w:r w:rsidRPr="00E72280">
        <w:rPr>
          <w:rFonts w:ascii="Century Schoolbook" w:hAnsi="Century Schoolbook"/>
          <w:lang w:val="en-US"/>
        </w:rPr>
        <w:t>bid.</w:t>
      </w:r>
      <w:r>
        <w:rPr>
          <w:rFonts w:ascii="Century Schoolbook" w:hAnsi="Century Schoolbook"/>
          <w:lang w:val="en-US"/>
        </w:rPr>
        <w:t>, p. 459.</w:t>
      </w:r>
    </w:p>
  </w:endnote>
</w:endnotes>
</file>

<file path=word/fontTable.xml><?xml version="1.0" encoding="utf-8"?>
<w:fonts xmlns:r="http://schemas.openxmlformats.org/officeDocument/2006/relationships" xmlns:w="http://schemas.openxmlformats.org/wordprocessingml/2006/main">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242864"/>
      <w:docPartObj>
        <w:docPartGallery w:val="Page Numbers (Bottom of Page)"/>
        <w:docPartUnique/>
      </w:docPartObj>
    </w:sdtPr>
    <w:sdtContent>
      <w:p w:rsidR="00621E86" w:rsidRDefault="00621E86">
        <w:pPr>
          <w:pStyle w:val="Footer"/>
          <w:jc w:val="center"/>
        </w:pPr>
        <w:r w:rsidRPr="00B41FF2">
          <w:rPr>
            <w:rFonts w:ascii="Century Schoolbook" w:hAnsi="Century Schoolbook"/>
          </w:rPr>
          <w:fldChar w:fldCharType="begin"/>
        </w:r>
        <w:r w:rsidRPr="00B41FF2">
          <w:rPr>
            <w:rFonts w:ascii="Century Schoolbook" w:hAnsi="Century Schoolbook"/>
          </w:rPr>
          <w:instrText>PAGE   \* MERGEFORMAT</w:instrText>
        </w:r>
        <w:r w:rsidRPr="00B41FF2">
          <w:rPr>
            <w:rFonts w:ascii="Century Schoolbook" w:hAnsi="Century Schoolbook"/>
          </w:rPr>
          <w:fldChar w:fldCharType="separate"/>
        </w:r>
        <w:r w:rsidR="00452572">
          <w:rPr>
            <w:rFonts w:ascii="Century Schoolbook" w:hAnsi="Century Schoolbook"/>
            <w:noProof/>
          </w:rPr>
          <w:t>14</w:t>
        </w:r>
        <w:r w:rsidRPr="00B41FF2">
          <w:rPr>
            <w:rFonts w:ascii="Century Schoolbook" w:hAnsi="Century Schoolbook"/>
          </w:rPr>
          <w:fldChar w:fldCharType="end"/>
        </w:r>
      </w:p>
    </w:sdtContent>
  </w:sdt>
  <w:p w:rsidR="00621E86" w:rsidRDefault="00621E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86" w:rsidRPr="00076C85" w:rsidRDefault="00621E86" w:rsidP="00076C85">
    <w:pPr>
      <w:pStyle w:val="Footer"/>
      <w:jc w:val="center"/>
      <w:rPr>
        <w:rFonts w:ascii="Century Schoolbook" w:hAnsi="Century Schoolbook"/>
      </w:rPr>
    </w:pPr>
    <w:r w:rsidRPr="00076C85">
      <w:rPr>
        <w:rFonts w:ascii="Century Schoolbook" w:hAnsi="Century Schoolbook"/>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14D" w:rsidRDefault="0049514D" w:rsidP="00E72B60">
      <w:r>
        <w:separator/>
      </w:r>
    </w:p>
  </w:footnote>
  <w:footnote w:type="continuationSeparator" w:id="1">
    <w:p w:rsidR="0049514D" w:rsidRDefault="0049514D" w:rsidP="00E72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86" w:rsidRDefault="00621E86" w:rsidP="00AC54E7">
    <w:pPr>
      <w:pStyle w:val="Header"/>
      <w:rPr>
        <w:rFonts w:ascii="Book Antiqua" w:hAnsi="Book Antiqua"/>
        <w:lang w:val="en-US"/>
      </w:rPr>
    </w:pPr>
  </w:p>
  <w:p w:rsidR="00621E86" w:rsidRPr="00E106DC" w:rsidRDefault="00621E86" w:rsidP="00E106DC">
    <w:pPr>
      <w:pStyle w:val="Header"/>
      <w:jc w:val="center"/>
      <w:rPr>
        <w:rFonts w:ascii="Book Antiqua" w:hAnsi="Book Antiqua"/>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E86" w:rsidRPr="00CD64AB" w:rsidRDefault="00621E86">
    <w:pPr>
      <w:pStyle w:val="Header"/>
      <w:rPr>
        <w:rFonts w:ascii="Century Schoolbook" w:hAnsi="Century Schoolbook"/>
        <w:lang w:val="en-US"/>
      </w:rPr>
    </w:pPr>
  </w:p>
  <w:p w:rsidR="00621E86" w:rsidRPr="00CD64AB" w:rsidRDefault="00621E86">
    <w:pPr>
      <w:pStyle w:val="Header"/>
      <w:rPr>
        <w:rFonts w:ascii="Century Schoolbook" w:hAnsi="Century Schoolbook"/>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32F15"/>
    <w:multiLevelType w:val="hybridMultilevel"/>
    <w:tmpl w:val="C22A75B2"/>
    <w:lvl w:ilvl="0" w:tplc="CDBC287E">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F3191F"/>
    <w:multiLevelType w:val="hybridMultilevel"/>
    <w:tmpl w:val="F46EB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CB6037C"/>
    <w:multiLevelType w:val="multilevel"/>
    <w:tmpl w:val="22429E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abeth Dijkstra">
    <w15:presenceInfo w15:providerId="AD" w15:userId="S::dijkl034@newschool.edu::91ec735a-22d7-4aac-8388-cc62815e55e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trackRevisions/>
  <w:defaultTabStop w:val="708"/>
  <w:hyphenationZone w:val="425"/>
  <w:drawingGridHorizontalSpacing w:val="120"/>
  <w:displayHorizontalDrawingGridEvery w:val="2"/>
  <w:displayVerticalDrawingGridEvery w:val="2"/>
  <w:characterSpacingControl w:val="doNotCompress"/>
  <w:footnotePr>
    <w:footnote w:id="0"/>
    <w:footnote w:id="1"/>
  </w:footnotePr>
  <w:endnotePr>
    <w:numFmt w:val="decimal"/>
    <w:endnote w:id="0"/>
    <w:endnote w:id="1"/>
  </w:endnotePr>
  <w:compat>
    <w:useFELayout/>
  </w:compat>
  <w:rsids>
    <w:rsidRoot w:val="0069048E"/>
    <w:rsid w:val="000011A3"/>
    <w:rsid w:val="0000721E"/>
    <w:rsid w:val="000115E6"/>
    <w:rsid w:val="000117E3"/>
    <w:rsid w:val="00013C68"/>
    <w:rsid w:val="00013DBE"/>
    <w:rsid w:val="00014FAE"/>
    <w:rsid w:val="00015578"/>
    <w:rsid w:val="00020175"/>
    <w:rsid w:val="0002258B"/>
    <w:rsid w:val="00022835"/>
    <w:rsid w:val="0002607D"/>
    <w:rsid w:val="00026BDF"/>
    <w:rsid w:val="00027FD5"/>
    <w:rsid w:val="0003172D"/>
    <w:rsid w:val="000344B3"/>
    <w:rsid w:val="0003586E"/>
    <w:rsid w:val="00036F6D"/>
    <w:rsid w:val="00037F18"/>
    <w:rsid w:val="00041D91"/>
    <w:rsid w:val="00043BE3"/>
    <w:rsid w:val="00044349"/>
    <w:rsid w:val="0005038D"/>
    <w:rsid w:val="00050AE2"/>
    <w:rsid w:val="00051327"/>
    <w:rsid w:val="00051A4D"/>
    <w:rsid w:val="000536F2"/>
    <w:rsid w:val="00053BD9"/>
    <w:rsid w:val="00055B1D"/>
    <w:rsid w:val="000568E0"/>
    <w:rsid w:val="00063048"/>
    <w:rsid w:val="0006372C"/>
    <w:rsid w:val="00064EBE"/>
    <w:rsid w:val="00065427"/>
    <w:rsid w:val="00065C39"/>
    <w:rsid w:val="00065F84"/>
    <w:rsid w:val="000661D5"/>
    <w:rsid w:val="000669EE"/>
    <w:rsid w:val="00066CA8"/>
    <w:rsid w:val="00071555"/>
    <w:rsid w:val="0007252B"/>
    <w:rsid w:val="00073F75"/>
    <w:rsid w:val="000744B5"/>
    <w:rsid w:val="00074663"/>
    <w:rsid w:val="00075259"/>
    <w:rsid w:val="00075BC1"/>
    <w:rsid w:val="00076C85"/>
    <w:rsid w:val="00077798"/>
    <w:rsid w:val="00077CEB"/>
    <w:rsid w:val="00081C45"/>
    <w:rsid w:val="00081D26"/>
    <w:rsid w:val="00082A62"/>
    <w:rsid w:val="00085228"/>
    <w:rsid w:val="00086640"/>
    <w:rsid w:val="0008725C"/>
    <w:rsid w:val="00093688"/>
    <w:rsid w:val="00093DD2"/>
    <w:rsid w:val="000946E0"/>
    <w:rsid w:val="000964A9"/>
    <w:rsid w:val="00096F8D"/>
    <w:rsid w:val="0009782B"/>
    <w:rsid w:val="00097E84"/>
    <w:rsid w:val="000A5208"/>
    <w:rsid w:val="000A715B"/>
    <w:rsid w:val="000B73A6"/>
    <w:rsid w:val="000C2132"/>
    <w:rsid w:val="000C3AD3"/>
    <w:rsid w:val="000D2986"/>
    <w:rsid w:val="000D4C90"/>
    <w:rsid w:val="000D4D8C"/>
    <w:rsid w:val="000E281A"/>
    <w:rsid w:val="000E4B31"/>
    <w:rsid w:val="000E5FEE"/>
    <w:rsid w:val="000E7EBB"/>
    <w:rsid w:val="000F09F9"/>
    <w:rsid w:val="000F352B"/>
    <w:rsid w:val="0010089F"/>
    <w:rsid w:val="0010222C"/>
    <w:rsid w:val="00102749"/>
    <w:rsid w:val="00102973"/>
    <w:rsid w:val="00103036"/>
    <w:rsid w:val="00105AE3"/>
    <w:rsid w:val="00105E38"/>
    <w:rsid w:val="0010759D"/>
    <w:rsid w:val="00111FFE"/>
    <w:rsid w:val="00114810"/>
    <w:rsid w:val="00116279"/>
    <w:rsid w:val="00116BB5"/>
    <w:rsid w:val="00123281"/>
    <w:rsid w:val="001333B4"/>
    <w:rsid w:val="00133B5E"/>
    <w:rsid w:val="00136A06"/>
    <w:rsid w:val="001407D5"/>
    <w:rsid w:val="001415CE"/>
    <w:rsid w:val="00141B42"/>
    <w:rsid w:val="00141C1D"/>
    <w:rsid w:val="00141C70"/>
    <w:rsid w:val="00143780"/>
    <w:rsid w:val="00143C93"/>
    <w:rsid w:val="00143F28"/>
    <w:rsid w:val="00150EDE"/>
    <w:rsid w:val="0016174B"/>
    <w:rsid w:val="00170167"/>
    <w:rsid w:val="00173540"/>
    <w:rsid w:val="001758DB"/>
    <w:rsid w:val="001836B1"/>
    <w:rsid w:val="00184229"/>
    <w:rsid w:val="00184BDA"/>
    <w:rsid w:val="001905F9"/>
    <w:rsid w:val="00194B1D"/>
    <w:rsid w:val="00194F8E"/>
    <w:rsid w:val="00196C79"/>
    <w:rsid w:val="00197219"/>
    <w:rsid w:val="00197396"/>
    <w:rsid w:val="001A1ADB"/>
    <w:rsid w:val="001A1F92"/>
    <w:rsid w:val="001A2872"/>
    <w:rsid w:val="001A67F1"/>
    <w:rsid w:val="001A718E"/>
    <w:rsid w:val="001B0E0F"/>
    <w:rsid w:val="001B4F5D"/>
    <w:rsid w:val="001C0680"/>
    <w:rsid w:val="001C3722"/>
    <w:rsid w:val="001C3752"/>
    <w:rsid w:val="001C4A7B"/>
    <w:rsid w:val="001C5232"/>
    <w:rsid w:val="001C7435"/>
    <w:rsid w:val="001D3B45"/>
    <w:rsid w:val="001D6E67"/>
    <w:rsid w:val="001E0539"/>
    <w:rsid w:val="001E161F"/>
    <w:rsid w:val="001E267C"/>
    <w:rsid w:val="001E2D7F"/>
    <w:rsid w:val="001E3123"/>
    <w:rsid w:val="001E4CE2"/>
    <w:rsid w:val="001E6316"/>
    <w:rsid w:val="001E658F"/>
    <w:rsid w:val="001E711B"/>
    <w:rsid w:val="001E77C9"/>
    <w:rsid w:val="001F0C87"/>
    <w:rsid w:val="001F21CA"/>
    <w:rsid w:val="001F52C0"/>
    <w:rsid w:val="002024F7"/>
    <w:rsid w:val="00206DDA"/>
    <w:rsid w:val="0021045C"/>
    <w:rsid w:val="002117D7"/>
    <w:rsid w:val="00211FD7"/>
    <w:rsid w:val="00212B6E"/>
    <w:rsid w:val="0021631C"/>
    <w:rsid w:val="00217197"/>
    <w:rsid w:val="00217392"/>
    <w:rsid w:val="002201A2"/>
    <w:rsid w:val="00221739"/>
    <w:rsid w:val="00223B95"/>
    <w:rsid w:val="00224063"/>
    <w:rsid w:val="0022520D"/>
    <w:rsid w:val="00227971"/>
    <w:rsid w:val="0023042C"/>
    <w:rsid w:val="00230A43"/>
    <w:rsid w:val="00231516"/>
    <w:rsid w:val="00234F39"/>
    <w:rsid w:val="002351C9"/>
    <w:rsid w:val="00236CB1"/>
    <w:rsid w:val="002405DF"/>
    <w:rsid w:val="002448AE"/>
    <w:rsid w:val="0024585F"/>
    <w:rsid w:val="0024623B"/>
    <w:rsid w:val="002513ED"/>
    <w:rsid w:val="00251C5E"/>
    <w:rsid w:val="002533F4"/>
    <w:rsid w:val="00253DE7"/>
    <w:rsid w:val="00254235"/>
    <w:rsid w:val="0025497D"/>
    <w:rsid w:val="00254A17"/>
    <w:rsid w:val="00260273"/>
    <w:rsid w:val="00273A74"/>
    <w:rsid w:val="0027579E"/>
    <w:rsid w:val="002777DF"/>
    <w:rsid w:val="002832D4"/>
    <w:rsid w:val="0028562E"/>
    <w:rsid w:val="0028710E"/>
    <w:rsid w:val="00287CE2"/>
    <w:rsid w:val="00290DD9"/>
    <w:rsid w:val="00293CE3"/>
    <w:rsid w:val="00294754"/>
    <w:rsid w:val="00294785"/>
    <w:rsid w:val="00294D31"/>
    <w:rsid w:val="002A0757"/>
    <w:rsid w:val="002A240E"/>
    <w:rsid w:val="002A33AA"/>
    <w:rsid w:val="002A359C"/>
    <w:rsid w:val="002A3726"/>
    <w:rsid w:val="002A4B01"/>
    <w:rsid w:val="002A79FE"/>
    <w:rsid w:val="002B0C0E"/>
    <w:rsid w:val="002B2FBB"/>
    <w:rsid w:val="002B4219"/>
    <w:rsid w:val="002B431F"/>
    <w:rsid w:val="002B547F"/>
    <w:rsid w:val="002B5566"/>
    <w:rsid w:val="002B7A03"/>
    <w:rsid w:val="002B7C11"/>
    <w:rsid w:val="002C64CC"/>
    <w:rsid w:val="002D22B6"/>
    <w:rsid w:val="002D3EF2"/>
    <w:rsid w:val="002E11EA"/>
    <w:rsid w:val="002E2F5B"/>
    <w:rsid w:val="002E6C17"/>
    <w:rsid w:val="002F0C2D"/>
    <w:rsid w:val="002F27D2"/>
    <w:rsid w:val="002F2BD2"/>
    <w:rsid w:val="002F4E1C"/>
    <w:rsid w:val="002F62E0"/>
    <w:rsid w:val="003023AC"/>
    <w:rsid w:val="00303E61"/>
    <w:rsid w:val="00304D30"/>
    <w:rsid w:val="003054A8"/>
    <w:rsid w:val="0030673C"/>
    <w:rsid w:val="00312BF7"/>
    <w:rsid w:val="00313AC7"/>
    <w:rsid w:val="00315E1E"/>
    <w:rsid w:val="00316E4A"/>
    <w:rsid w:val="00321353"/>
    <w:rsid w:val="0032267E"/>
    <w:rsid w:val="00324D32"/>
    <w:rsid w:val="00325CFD"/>
    <w:rsid w:val="00327077"/>
    <w:rsid w:val="00330F84"/>
    <w:rsid w:val="00334FAE"/>
    <w:rsid w:val="00336810"/>
    <w:rsid w:val="0034031F"/>
    <w:rsid w:val="00342151"/>
    <w:rsid w:val="00344772"/>
    <w:rsid w:val="00345CD6"/>
    <w:rsid w:val="00353E56"/>
    <w:rsid w:val="003552BA"/>
    <w:rsid w:val="00357537"/>
    <w:rsid w:val="003603E0"/>
    <w:rsid w:val="00361E44"/>
    <w:rsid w:val="00363D43"/>
    <w:rsid w:val="0036488D"/>
    <w:rsid w:val="0036581F"/>
    <w:rsid w:val="00366261"/>
    <w:rsid w:val="003718DE"/>
    <w:rsid w:val="003725B1"/>
    <w:rsid w:val="0037791C"/>
    <w:rsid w:val="0037791E"/>
    <w:rsid w:val="00380322"/>
    <w:rsid w:val="0038260E"/>
    <w:rsid w:val="00382ECF"/>
    <w:rsid w:val="00383750"/>
    <w:rsid w:val="0038491C"/>
    <w:rsid w:val="003860C6"/>
    <w:rsid w:val="00386ADB"/>
    <w:rsid w:val="00386EB2"/>
    <w:rsid w:val="00387166"/>
    <w:rsid w:val="00390556"/>
    <w:rsid w:val="00392E82"/>
    <w:rsid w:val="003935FF"/>
    <w:rsid w:val="00396922"/>
    <w:rsid w:val="00397392"/>
    <w:rsid w:val="003A0104"/>
    <w:rsid w:val="003A03A0"/>
    <w:rsid w:val="003A0F1E"/>
    <w:rsid w:val="003A189B"/>
    <w:rsid w:val="003A2692"/>
    <w:rsid w:val="003A6593"/>
    <w:rsid w:val="003A7168"/>
    <w:rsid w:val="003B2760"/>
    <w:rsid w:val="003B4E47"/>
    <w:rsid w:val="003B5B32"/>
    <w:rsid w:val="003B5F30"/>
    <w:rsid w:val="003C1ADB"/>
    <w:rsid w:val="003C3991"/>
    <w:rsid w:val="003C5A36"/>
    <w:rsid w:val="003C7E43"/>
    <w:rsid w:val="003D0299"/>
    <w:rsid w:val="003D3834"/>
    <w:rsid w:val="003D465E"/>
    <w:rsid w:val="003D6417"/>
    <w:rsid w:val="003D7125"/>
    <w:rsid w:val="003E095B"/>
    <w:rsid w:val="003E0FCC"/>
    <w:rsid w:val="003E66C8"/>
    <w:rsid w:val="003E6D24"/>
    <w:rsid w:val="003E7323"/>
    <w:rsid w:val="003E76B7"/>
    <w:rsid w:val="003F34E7"/>
    <w:rsid w:val="003F3F44"/>
    <w:rsid w:val="003F543F"/>
    <w:rsid w:val="004067BB"/>
    <w:rsid w:val="0041068A"/>
    <w:rsid w:val="004157E5"/>
    <w:rsid w:val="00416A01"/>
    <w:rsid w:val="00417F15"/>
    <w:rsid w:val="0042253D"/>
    <w:rsid w:val="00426593"/>
    <w:rsid w:val="00426991"/>
    <w:rsid w:val="00430672"/>
    <w:rsid w:val="00430E26"/>
    <w:rsid w:val="004313B4"/>
    <w:rsid w:val="004330D1"/>
    <w:rsid w:val="00433543"/>
    <w:rsid w:val="00437036"/>
    <w:rsid w:val="00437A89"/>
    <w:rsid w:val="00440EA0"/>
    <w:rsid w:val="00447785"/>
    <w:rsid w:val="00450530"/>
    <w:rsid w:val="00450F63"/>
    <w:rsid w:val="00452572"/>
    <w:rsid w:val="004554E0"/>
    <w:rsid w:val="00455F7D"/>
    <w:rsid w:val="004615D7"/>
    <w:rsid w:val="00462BE0"/>
    <w:rsid w:val="00464B55"/>
    <w:rsid w:val="00465CC6"/>
    <w:rsid w:val="004737F6"/>
    <w:rsid w:val="00473F6A"/>
    <w:rsid w:val="00474CD5"/>
    <w:rsid w:val="00475153"/>
    <w:rsid w:val="00480B37"/>
    <w:rsid w:val="0048129E"/>
    <w:rsid w:val="004818C4"/>
    <w:rsid w:val="0048231D"/>
    <w:rsid w:val="00482821"/>
    <w:rsid w:val="00484365"/>
    <w:rsid w:val="00484B6F"/>
    <w:rsid w:val="0049078B"/>
    <w:rsid w:val="0049324D"/>
    <w:rsid w:val="00493C5F"/>
    <w:rsid w:val="00494E98"/>
    <w:rsid w:val="0049514D"/>
    <w:rsid w:val="00495BC9"/>
    <w:rsid w:val="00496194"/>
    <w:rsid w:val="00496B2B"/>
    <w:rsid w:val="00496FC3"/>
    <w:rsid w:val="00496FF0"/>
    <w:rsid w:val="004A15FD"/>
    <w:rsid w:val="004A5078"/>
    <w:rsid w:val="004A69FB"/>
    <w:rsid w:val="004A6CC5"/>
    <w:rsid w:val="004B1BFC"/>
    <w:rsid w:val="004B2D94"/>
    <w:rsid w:val="004B3FF7"/>
    <w:rsid w:val="004B4D9B"/>
    <w:rsid w:val="004B5589"/>
    <w:rsid w:val="004B6434"/>
    <w:rsid w:val="004B7774"/>
    <w:rsid w:val="004C05B3"/>
    <w:rsid w:val="004C0695"/>
    <w:rsid w:val="004C12F9"/>
    <w:rsid w:val="004C240C"/>
    <w:rsid w:val="004C26D1"/>
    <w:rsid w:val="004C64AD"/>
    <w:rsid w:val="004D1F90"/>
    <w:rsid w:val="004D4FB8"/>
    <w:rsid w:val="004D66CE"/>
    <w:rsid w:val="004E0014"/>
    <w:rsid w:val="004E264E"/>
    <w:rsid w:val="004E390A"/>
    <w:rsid w:val="004E4DD0"/>
    <w:rsid w:val="004E6A96"/>
    <w:rsid w:val="004F19A5"/>
    <w:rsid w:val="004F3B7E"/>
    <w:rsid w:val="004F6A12"/>
    <w:rsid w:val="004F79D4"/>
    <w:rsid w:val="00501980"/>
    <w:rsid w:val="00505863"/>
    <w:rsid w:val="00505FB9"/>
    <w:rsid w:val="00507B90"/>
    <w:rsid w:val="00512093"/>
    <w:rsid w:val="0051502E"/>
    <w:rsid w:val="00515E83"/>
    <w:rsid w:val="00516160"/>
    <w:rsid w:val="005174CD"/>
    <w:rsid w:val="0052115A"/>
    <w:rsid w:val="005212E7"/>
    <w:rsid w:val="00521AE9"/>
    <w:rsid w:val="00522ADF"/>
    <w:rsid w:val="005254F3"/>
    <w:rsid w:val="00525C22"/>
    <w:rsid w:val="005276DD"/>
    <w:rsid w:val="00527BEF"/>
    <w:rsid w:val="00527D1B"/>
    <w:rsid w:val="005338DA"/>
    <w:rsid w:val="00533A8D"/>
    <w:rsid w:val="00533D1D"/>
    <w:rsid w:val="00534B09"/>
    <w:rsid w:val="00534BBE"/>
    <w:rsid w:val="005413CC"/>
    <w:rsid w:val="0054158E"/>
    <w:rsid w:val="00542168"/>
    <w:rsid w:val="0054217B"/>
    <w:rsid w:val="00543837"/>
    <w:rsid w:val="005441F7"/>
    <w:rsid w:val="00550AB5"/>
    <w:rsid w:val="00551DE4"/>
    <w:rsid w:val="00554B3F"/>
    <w:rsid w:val="00555003"/>
    <w:rsid w:val="00562AE7"/>
    <w:rsid w:val="005637FB"/>
    <w:rsid w:val="0056384C"/>
    <w:rsid w:val="005641CF"/>
    <w:rsid w:val="00565741"/>
    <w:rsid w:val="00567B6D"/>
    <w:rsid w:val="00570B15"/>
    <w:rsid w:val="005733D7"/>
    <w:rsid w:val="00575382"/>
    <w:rsid w:val="00575513"/>
    <w:rsid w:val="00577BF1"/>
    <w:rsid w:val="00580F89"/>
    <w:rsid w:val="005834E3"/>
    <w:rsid w:val="00583B7F"/>
    <w:rsid w:val="005873ED"/>
    <w:rsid w:val="00591225"/>
    <w:rsid w:val="00596C24"/>
    <w:rsid w:val="005A0478"/>
    <w:rsid w:val="005A0669"/>
    <w:rsid w:val="005A2192"/>
    <w:rsid w:val="005A476B"/>
    <w:rsid w:val="005A5F6F"/>
    <w:rsid w:val="005A6D28"/>
    <w:rsid w:val="005A768E"/>
    <w:rsid w:val="005A769A"/>
    <w:rsid w:val="005B3D91"/>
    <w:rsid w:val="005B48EE"/>
    <w:rsid w:val="005B6AB7"/>
    <w:rsid w:val="005C1139"/>
    <w:rsid w:val="005C61A3"/>
    <w:rsid w:val="005D5B87"/>
    <w:rsid w:val="005E00A5"/>
    <w:rsid w:val="005E2293"/>
    <w:rsid w:val="005E5600"/>
    <w:rsid w:val="005E790C"/>
    <w:rsid w:val="005F13E5"/>
    <w:rsid w:val="005F2D49"/>
    <w:rsid w:val="005F49ED"/>
    <w:rsid w:val="005F5ACB"/>
    <w:rsid w:val="00601849"/>
    <w:rsid w:val="00601A5E"/>
    <w:rsid w:val="00602164"/>
    <w:rsid w:val="00604A59"/>
    <w:rsid w:val="0060574D"/>
    <w:rsid w:val="006124D4"/>
    <w:rsid w:val="00615683"/>
    <w:rsid w:val="00615BCF"/>
    <w:rsid w:val="00616AC7"/>
    <w:rsid w:val="006203FA"/>
    <w:rsid w:val="00621E86"/>
    <w:rsid w:val="00622424"/>
    <w:rsid w:val="00622A4D"/>
    <w:rsid w:val="00624569"/>
    <w:rsid w:val="0062477C"/>
    <w:rsid w:val="00624DB1"/>
    <w:rsid w:val="0062576A"/>
    <w:rsid w:val="00626A2F"/>
    <w:rsid w:val="00627D0C"/>
    <w:rsid w:val="006321FF"/>
    <w:rsid w:val="0063259B"/>
    <w:rsid w:val="00632B8E"/>
    <w:rsid w:val="00633393"/>
    <w:rsid w:val="00634942"/>
    <w:rsid w:val="00637C28"/>
    <w:rsid w:val="00640319"/>
    <w:rsid w:val="00642E7E"/>
    <w:rsid w:val="006435FF"/>
    <w:rsid w:val="00647751"/>
    <w:rsid w:val="00647AF0"/>
    <w:rsid w:val="006510A3"/>
    <w:rsid w:val="00652DE4"/>
    <w:rsid w:val="00655F54"/>
    <w:rsid w:val="0065616D"/>
    <w:rsid w:val="006627FC"/>
    <w:rsid w:val="00667D9A"/>
    <w:rsid w:val="006734F1"/>
    <w:rsid w:val="006748D0"/>
    <w:rsid w:val="00675EBF"/>
    <w:rsid w:val="0068042D"/>
    <w:rsid w:val="00681442"/>
    <w:rsid w:val="006823C0"/>
    <w:rsid w:val="00682A30"/>
    <w:rsid w:val="006834C5"/>
    <w:rsid w:val="00683885"/>
    <w:rsid w:val="006838AB"/>
    <w:rsid w:val="00683D1F"/>
    <w:rsid w:val="00685AC6"/>
    <w:rsid w:val="0068718D"/>
    <w:rsid w:val="00687AD3"/>
    <w:rsid w:val="0069048E"/>
    <w:rsid w:val="006A0ECD"/>
    <w:rsid w:val="006A58CD"/>
    <w:rsid w:val="006B1913"/>
    <w:rsid w:val="006B2C9A"/>
    <w:rsid w:val="006B488A"/>
    <w:rsid w:val="006B54B3"/>
    <w:rsid w:val="006B61DC"/>
    <w:rsid w:val="006B7AD2"/>
    <w:rsid w:val="006C0FD2"/>
    <w:rsid w:val="006C4E23"/>
    <w:rsid w:val="006C795F"/>
    <w:rsid w:val="006C7A70"/>
    <w:rsid w:val="006D077F"/>
    <w:rsid w:val="006D180E"/>
    <w:rsid w:val="006D24D1"/>
    <w:rsid w:val="006D2B97"/>
    <w:rsid w:val="006D33A6"/>
    <w:rsid w:val="006D464E"/>
    <w:rsid w:val="006E2734"/>
    <w:rsid w:val="006E4EBA"/>
    <w:rsid w:val="006F434C"/>
    <w:rsid w:val="006F4935"/>
    <w:rsid w:val="006F5D7C"/>
    <w:rsid w:val="00700041"/>
    <w:rsid w:val="007018A2"/>
    <w:rsid w:val="00702238"/>
    <w:rsid w:val="007030A6"/>
    <w:rsid w:val="00703B61"/>
    <w:rsid w:val="00704021"/>
    <w:rsid w:val="007040D7"/>
    <w:rsid w:val="007057E1"/>
    <w:rsid w:val="00706349"/>
    <w:rsid w:val="00707CCA"/>
    <w:rsid w:val="0071371E"/>
    <w:rsid w:val="00720898"/>
    <w:rsid w:val="00720E00"/>
    <w:rsid w:val="0072297C"/>
    <w:rsid w:val="007243CC"/>
    <w:rsid w:val="00730DB5"/>
    <w:rsid w:val="00732DA6"/>
    <w:rsid w:val="00735845"/>
    <w:rsid w:val="007362EC"/>
    <w:rsid w:val="00742045"/>
    <w:rsid w:val="0074370B"/>
    <w:rsid w:val="0074634B"/>
    <w:rsid w:val="00746922"/>
    <w:rsid w:val="00747508"/>
    <w:rsid w:val="007530F7"/>
    <w:rsid w:val="00753D4B"/>
    <w:rsid w:val="00754A52"/>
    <w:rsid w:val="0076145A"/>
    <w:rsid w:val="00761C65"/>
    <w:rsid w:val="00763022"/>
    <w:rsid w:val="00764322"/>
    <w:rsid w:val="00765841"/>
    <w:rsid w:val="00765DAB"/>
    <w:rsid w:val="007669C6"/>
    <w:rsid w:val="0077294B"/>
    <w:rsid w:val="00772A6A"/>
    <w:rsid w:val="00772D2C"/>
    <w:rsid w:val="0077301B"/>
    <w:rsid w:val="00780E45"/>
    <w:rsid w:val="007823CB"/>
    <w:rsid w:val="007851DF"/>
    <w:rsid w:val="00787FCD"/>
    <w:rsid w:val="007902DD"/>
    <w:rsid w:val="00791531"/>
    <w:rsid w:val="00792A9A"/>
    <w:rsid w:val="00792F60"/>
    <w:rsid w:val="0079618A"/>
    <w:rsid w:val="007971AE"/>
    <w:rsid w:val="007A0441"/>
    <w:rsid w:val="007A092F"/>
    <w:rsid w:val="007A3DBE"/>
    <w:rsid w:val="007A66EB"/>
    <w:rsid w:val="007A7BC8"/>
    <w:rsid w:val="007B08D5"/>
    <w:rsid w:val="007B4CBC"/>
    <w:rsid w:val="007B4D2E"/>
    <w:rsid w:val="007C18B7"/>
    <w:rsid w:val="007C1C2D"/>
    <w:rsid w:val="007C41FC"/>
    <w:rsid w:val="007C591B"/>
    <w:rsid w:val="007C5CFD"/>
    <w:rsid w:val="007C65F4"/>
    <w:rsid w:val="007D22C9"/>
    <w:rsid w:val="007D3AC5"/>
    <w:rsid w:val="007D5792"/>
    <w:rsid w:val="007D68DE"/>
    <w:rsid w:val="007D6D99"/>
    <w:rsid w:val="007E34A6"/>
    <w:rsid w:val="007E35DB"/>
    <w:rsid w:val="007E5FCA"/>
    <w:rsid w:val="007E673A"/>
    <w:rsid w:val="007E72D6"/>
    <w:rsid w:val="007F22B4"/>
    <w:rsid w:val="007F640F"/>
    <w:rsid w:val="007F75A3"/>
    <w:rsid w:val="007F7E88"/>
    <w:rsid w:val="00802181"/>
    <w:rsid w:val="008026A4"/>
    <w:rsid w:val="00802D8D"/>
    <w:rsid w:val="00802ED7"/>
    <w:rsid w:val="008031C8"/>
    <w:rsid w:val="00803843"/>
    <w:rsid w:val="008038AD"/>
    <w:rsid w:val="008052D1"/>
    <w:rsid w:val="00806B5A"/>
    <w:rsid w:val="00807C3A"/>
    <w:rsid w:val="0081178C"/>
    <w:rsid w:val="008117A1"/>
    <w:rsid w:val="0081209F"/>
    <w:rsid w:val="008122A4"/>
    <w:rsid w:val="00812BB8"/>
    <w:rsid w:val="00836C89"/>
    <w:rsid w:val="008414D2"/>
    <w:rsid w:val="00844FA7"/>
    <w:rsid w:val="008500DF"/>
    <w:rsid w:val="00850406"/>
    <w:rsid w:val="00851299"/>
    <w:rsid w:val="0085272F"/>
    <w:rsid w:val="008548E3"/>
    <w:rsid w:val="00855D46"/>
    <w:rsid w:val="00857AC8"/>
    <w:rsid w:val="00862790"/>
    <w:rsid w:val="00862D46"/>
    <w:rsid w:val="00862DFB"/>
    <w:rsid w:val="00865531"/>
    <w:rsid w:val="008710F4"/>
    <w:rsid w:val="008752CA"/>
    <w:rsid w:val="008754CE"/>
    <w:rsid w:val="008872C9"/>
    <w:rsid w:val="0088765D"/>
    <w:rsid w:val="0089315B"/>
    <w:rsid w:val="00894906"/>
    <w:rsid w:val="00895993"/>
    <w:rsid w:val="00897CB5"/>
    <w:rsid w:val="008A2C83"/>
    <w:rsid w:val="008A2E64"/>
    <w:rsid w:val="008A3573"/>
    <w:rsid w:val="008A40F7"/>
    <w:rsid w:val="008B1098"/>
    <w:rsid w:val="008B292E"/>
    <w:rsid w:val="008B35A1"/>
    <w:rsid w:val="008B4B25"/>
    <w:rsid w:val="008C488F"/>
    <w:rsid w:val="008C6939"/>
    <w:rsid w:val="008C6A64"/>
    <w:rsid w:val="008C6E98"/>
    <w:rsid w:val="008C74A7"/>
    <w:rsid w:val="008C7BF0"/>
    <w:rsid w:val="008D10ED"/>
    <w:rsid w:val="008D4D43"/>
    <w:rsid w:val="008D55A3"/>
    <w:rsid w:val="008E045F"/>
    <w:rsid w:val="008E0C27"/>
    <w:rsid w:val="008E139B"/>
    <w:rsid w:val="008E211A"/>
    <w:rsid w:val="008E23EE"/>
    <w:rsid w:val="008E3D32"/>
    <w:rsid w:val="008E75E2"/>
    <w:rsid w:val="008F3320"/>
    <w:rsid w:val="008F36E5"/>
    <w:rsid w:val="008F7455"/>
    <w:rsid w:val="008F7634"/>
    <w:rsid w:val="009012BA"/>
    <w:rsid w:val="00901C35"/>
    <w:rsid w:val="009020B2"/>
    <w:rsid w:val="00902C7D"/>
    <w:rsid w:val="0090331F"/>
    <w:rsid w:val="00906998"/>
    <w:rsid w:val="009112EE"/>
    <w:rsid w:val="0091186B"/>
    <w:rsid w:val="009152CF"/>
    <w:rsid w:val="00915CAF"/>
    <w:rsid w:val="00917652"/>
    <w:rsid w:val="009216E2"/>
    <w:rsid w:val="00922EC7"/>
    <w:rsid w:val="00925CDA"/>
    <w:rsid w:val="00925E69"/>
    <w:rsid w:val="00926A1E"/>
    <w:rsid w:val="009302BD"/>
    <w:rsid w:val="009375A3"/>
    <w:rsid w:val="00937D09"/>
    <w:rsid w:val="00941ADD"/>
    <w:rsid w:val="00944CAA"/>
    <w:rsid w:val="009604B9"/>
    <w:rsid w:val="00960603"/>
    <w:rsid w:val="00962B3E"/>
    <w:rsid w:val="00967777"/>
    <w:rsid w:val="00970F0F"/>
    <w:rsid w:val="00974CF6"/>
    <w:rsid w:val="00976E9B"/>
    <w:rsid w:val="009776AE"/>
    <w:rsid w:val="0098001D"/>
    <w:rsid w:val="00980684"/>
    <w:rsid w:val="0098235A"/>
    <w:rsid w:val="00986B3E"/>
    <w:rsid w:val="00991806"/>
    <w:rsid w:val="009918C9"/>
    <w:rsid w:val="00991B09"/>
    <w:rsid w:val="00994D7E"/>
    <w:rsid w:val="009959DE"/>
    <w:rsid w:val="00995CB1"/>
    <w:rsid w:val="00996D5D"/>
    <w:rsid w:val="009A494F"/>
    <w:rsid w:val="009A6744"/>
    <w:rsid w:val="009A692C"/>
    <w:rsid w:val="009B25C9"/>
    <w:rsid w:val="009B2C5B"/>
    <w:rsid w:val="009B3BF8"/>
    <w:rsid w:val="009B7A4B"/>
    <w:rsid w:val="009C09BF"/>
    <w:rsid w:val="009C3E5A"/>
    <w:rsid w:val="009C609B"/>
    <w:rsid w:val="009C74B3"/>
    <w:rsid w:val="009C7D11"/>
    <w:rsid w:val="009D0FDF"/>
    <w:rsid w:val="009E2547"/>
    <w:rsid w:val="009E3325"/>
    <w:rsid w:val="009E6E3B"/>
    <w:rsid w:val="009E7263"/>
    <w:rsid w:val="009E771B"/>
    <w:rsid w:val="009F0B60"/>
    <w:rsid w:val="009F16AA"/>
    <w:rsid w:val="009F17B8"/>
    <w:rsid w:val="009F2D31"/>
    <w:rsid w:val="009F51A2"/>
    <w:rsid w:val="009F5EDB"/>
    <w:rsid w:val="009F6885"/>
    <w:rsid w:val="009F71E5"/>
    <w:rsid w:val="00A03731"/>
    <w:rsid w:val="00A06F72"/>
    <w:rsid w:val="00A11AA5"/>
    <w:rsid w:val="00A11F6C"/>
    <w:rsid w:val="00A12277"/>
    <w:rsid w:val="00A14D86"/>
    <w:rsid w:val="00A17ED9"/>
    <w:rsid w:val="00A2072B"/>
    <w:rsid w:val="00A24345"/>
    <w:rsid w:val="00A26C81"/>
    <w:rsid w:val="00A27A04"/>
    <w:rsid w:val="00A3087D"/>
    <w:rsid w:val="00A33339"/>
    <w:rsid w:val="00A34D00"/>
    <w:rsid w:val="00A356A4"/>
    <w:rsid w:val="00A35E0C"/>
    <w:rsid w:val="00A366B2"/>
    <w:rsid w:val="00A36962"/>
    <w:rsid w:val="00A37AE4"/>
    <w:rsid w:val="00A40B40"/>
    <w:rsid w:val="00A4287F"/>
    <w:rsid w:val="00A43C34"/>
    <w:rsid w:val="00A50193"/>
    <w:rsid w:val="00A56F09"/>
    <w:rsid w:val="00A60051"/>
    <w:rsid w:val="00A60518"/>
    <w:rsid w:val="00A6065E"/>
    <w:rsid w:val="00A67801"/>
    <w:rsid w:val="00A70C03"/>
    <w:rsid w:val="00A72C04"/>
    <w:rsid w:val="00A73A77"/>
    <w:rsid w:val="00A7413B"/>
    <w:rsid w:val="00A751A0"/>
    <w:rsid w:val="00A77F2A"/>
    <w:rsid w:val="00A80C01"/>
    <w:rsid w:val="00A81E07"/>
    <w:rsid w:val="00A83980"/>
    <w:rsid w:val="00A842F8"/>
    <w:rsid w:val="00A84DAA"/>
    <w:rsid w:val="00A84E98"/>
    <w:rsid w:val="00A857E9"/>
    <w:rsid w:val="00A903DD"/>
    <w:rsid w:val="00A9160B"/>
    <w:rsid w:val="00A923D3"/>
    <w:rsid w:val="00A93385"/>
    <w:rsid w:val="00AA0D26"/>
    <w:rsid w:val="00AA68A8"/>
    <w:rsid w:val="00AB11A7"/>
    <w:rsid w:val="00AB1332"/>
    <w:rsid w:val="00AB2194"/>
    <w:rsid w:val="00AB4E23"/>
    <w:rsid w:val="00AB51B2"/>
    <w:rsid w:val="00AC0B5F"/>
    <w:rsid w:val="00AC5180"/>
    <w:rsid w:val="00AC54E7"/>
    <w:rsid w:val="00AC6D03"/>
    <w:rsid w:val="00AD06BC"/>
    <w:rsid w:val="00AD0F52"/>
    <w:rsid w:val="00AD37C1"/>
    <w:rsid w:val="00AD6051"/>
    <w:rsid w:val="00AE1067"/>
    <w:rsid w:val="00AE3547"/>
    <w:rsid w:val="00AE4835"/>
    <w:rsid w:val="00AE699E"/>
    <w:rsid w:val="00AE6CA1"/>
    <w:rsid w:val="00AE7C0D"/>
    <w:rsid w:val="00AE7E0A"/>
    <w:rsid w:val="00AF0895"/>
    <w:rsid w:val="00AF0E79"/>
    <w:rsid w:val="00AF2838"/>
    <w:rsid w:val="00AF5506"/>
    <w:rsid w:val="00B0297A"/>
    <w:rsid w:val="00B047E9"/>
    <w:rsid w:val="00B06009"/>
    <w:rsid w:val="00B07973"/>
    <w:rsid w:val="00B107D2"/>
    <w:rsid w:val="00B125FF"/>
    <w:rsid w:val="00B16227"/>
    <w:rsid w:val="00B16507"/>
    <w:rsid w:val="00B2330F"/>
    <w:rsid w:val="00B24D3E"/>
    <w:rsid w:val="00B2645A"/>
    <w:rsid w:val="00B26DA5"/>
    <w:rsid w:val="00B309C3"/>
    <w:rsid w:val="00B34EC1"/>
    <w:rsid w:val="00B36019"/>
    <w:rsid w:val="00B3770C"/>
    <w:rsid w:val="00B41FF2"/>
    <w:rsid w:val="00B42814"/>
    <w:rsid w:val="00B53981"/>
    <w:rsid w:val="00B541C2"/>
    <w:rsid w:val="00B567BF"/>
    <w:rsid w:val="00B633D3"/>
    <w:rsid w:val="00B642B0"/>
    <w:rsid w:val="00B65222"/>
    <w:rsid w:val="00B65B3A"/>
    <w:rsid w:val="00B66B5C"/>
    <w:rsid w:val="00B677DA"/>
    <w:rsid w:val="00B710C7"/>
    <w:rsid w:val="00B73BDF"/>
    <w:rsid w:val="00B741F9"/>
    <w:rsid w:val="00B746B5"/>
    <w:rsid w:val="00B77DC4"/>
    <w:rsid w:val="00B81E25"/>
    <w:rsid w:val="00B8332D"/>
    <w:rsid w:val="00B8746F"/>
    <w:rsid w:val="00B91AB3"/>
    <w:rsid w:val="00B92140"/>
    <w:rsid w:val="00B938EC"/>
    <w:rsid w:val="00B93E52"/>
    <w:rsid w:val="00B9401F"/>
    <w:rsid w:val="00B97CDC"/>
    <w:rsid w:val="00BA09B3"/>
    <w:rsid w:val="00BA0D74"/>
    <w:rsid w:val="00BA155A"/>
    <w:rsid w:val="00BA32B9"/>
    <w:rsid w:val="00BA3D41"/>
    <w:rsid w:val="00BA4149"/>
    <w:rsid w:val="00BA491F"/>
    <w:rsid w:val="00BA5527"/>
    <w:rsid w:val="00BA7900"/>
    <w:rsid w:val="00BB03E0"/>
    <w:rsid w:val="00BB0AA4"/>
    <w:rsid w:val="00BB15BF"/>
    <w:rsid w:val="00BB1C8A"/>
    <w:rsid w:val="00BB5C70"/>
    <w:rsid w:val="00BC0974"/>
    <w:rsid w:val="00BC2D76"/>
    <w:rsid w:val="00BC4223"/>
    <w:rsid w:val="00BC6DD8"/>
    <w:rsid w:val="00BD1AF3"/>
    <w:rsid w:val="00BD1C28"/>
    <w:rsid w:val="00BD4BBC"/>
    <w:rsid w:val="00BD53A7"/>
    <w:rsid w:val="00BE160F"/>
    <w:rsid w:val="00BE2587"/>
    <w:rsid w:val="00BE2B7E"/>
    <w:rsid w:val="00BE5BA3"/>
    <w:rsid w:val="00BE7103"/>
    <w:rsid w:val="00BE7592"/>
    <w:rsid w:val="00BE78F4"/>
    <w:rsid w:val="00BF1808"/>
    <w:rsid w:val="00BF31F9"/>
    <w:rsid w:val="00BF3976"/>
    <w:rsid w:val="00BF3A49"/>
    <w:rsid w:val="00BF4E1D"/>
    <w:rsid w:val="00BF6105"/>
    <w:rsid w:val="00BF6FF8"/>
    <w:rsid w:val="00C017A7"/>
    <w:rsid w:val="00C0189A"/>
    <w:rsid w:val="00C02FB5"/>
    <w:rsid w:val="00C0316D"/>
    <w:rsid w:val="00C07713"/>
    <w:rsid w:val="00C07825"/>
    <w:rsid w:val="00C128D7"/>
    <w:rsid w:val="00C14782"/>
    <w:rsid w:val="00C152F6"/>
    <w:rsid w:val="00C15687"/>
    <w:rsid w:val="00C15B4F"/>
    <w:rsid w:val="00C162C0"/>
    <w:rsid w:val="00C179D7"/>
    <w:rsid w:val="00C215EE"/>
    <w:rsid w:val="00C21F27"/>
    <w:rsid w:val="00C239D2"/>
    <w:rsid w:val="00C25140"/>
    <w:rsid w:val="00C26257"/>
    <w:rsid w:val="00C31E91"/>
    <w:rsid w:val="00C3348D"/>
    <w:rsid w:val="00C33677"/>
    <w:rsid w:val="00C33BEC"/>
    <w:rsid w:val="00C36502"/>
    <w:rsid w:val="00C36F33"/>
    <w:rsid w:val="00C403AF"/>
    <w:rsid w:val="00C4113B"/>
    <w:rsid w:val="00C4496D"/>
    <w:rsid w:val="00C47564"/>
    <w:rsid w:val="00C47F39"/>
    <w:rsid w:val="00C51273"/>
    <w:rsid w:val="00C51E1E"/>
    <w:rsid w:val="00C52D15"/>
    <w:rsid w:val="00C54EF9"/>
    <w:rsid w:val="00C556B7"/>
    <w:rsid w:val="00C62028"/>
    <w:rsid w:val="00C623C6"/>
    <w:rsid w:val="00C632E2"/>
    <w:rsid w:val="00C634F2"/>
    <w:rsid w:val="00C672DF"/>
    <w:rsid w:val="00C70AB5"/>
    <w:rsid w:val="00C72799"/>
    <w:rsid w:val="00C74EE3"/>
    <w:rsid w:val="00C8064A"/>
    <w:rsid w:val="00C8617C"/>
    <w:rsid w:val="00C87A77"/>
    <w:rsid w:val="00C93C86"/>
    <w:rsid w:val="00C94306"/>
    <w:rsid w:val="00C9545F"/>
    <w:rsid w:val="00C95491"/>
    <w:rsid w:val="00C97212"/>
    <w:rsid w:val="00C97C76"/>
    <w:rsid w:val="00CA34F9"/>
    <w:rsid w:val="00CA439A"/>
    <w:rsid w:val="00CA4B79"/>
    <w:rsid w:val="00CA6850"/>
    <w:rsid w:val="00CB6227"/>
    <w:rsid w:val="00CC0810"/>
    <w:rsid w:val="00CC264C"/>
    <w:rsid w:val="00CC43C2"/>
    <w:rsid w:val="00CC7D45"/>
    <w:rsid w:val="00CD3BF0"/>
    <w:rsid w:val="00CD56AB"/>
    <w:rsid w:val="00CD64AB"/>
    <w:rsid w:val="00CE02D1"/>
    <w:rsid w:val="00CE06E9"/>
    <w:rsid w:val="00CE1B39"/>
    <w:rsid w:val="00CE5E0D"/>
    <w:rsid w:val="00CF1338"/>
    <w:rsid w:val="00CF17E4"/>
    <w:rsid w:val="00CF2CFE"/>
    <w:rsid w:val="00CF532B"/>
    <w:rsid w:val="00CF5F2A"/>
    <w:rsid w:val="00CF6499"/>
    <w:rsid w:val="00CF6CC1"/>
    <w:rsid w:val="00CF6CFC"/>
    <w:rsid w:val="00CF7EFE"/>
    <w:rsid w:val="00D00240"/>
    <w:rsid w:val="00D0298B"/>
    <w:rsid w:val="00D036F5"/>
    <w:rsid w:val="00D05275"/>
    <w:rsid w:val="00D100DC"/>
    <w:rsid w:val="00D11515"/>
    <w:rsid w:val="00D1387C"/>
    <w:rsid w:val="00D13A5A"/>
    <w:rsid w:val="00D15295"/>
    <w:rsid w:val="00D23179"/>
    <w:rsid w:val="00D244C1"/>
    <w:rsid w:val="00D267D8"/>
    <w:rsid w:val="00D27B2E"/>
    <w:rsid w:val="00D40112"/>
    <w:rsid w:val="00D40936"/>
    <w:rsid w:val="00D444DE"/>
    <w:rsid w:val="00D44ADF"/>
    <w:rsid w:val="00D472B9"/>
    <w:rsid w:val="00D47460"/>
    <w:rsid w:val="00D50202"/>
    <w:rsid w:val="00D51B9A"/>
    <w:rsid w:val="00D54640"/>
    <w:rsid w:val="00D54A1E"/>
    <w:rsid w:val="00D54A80"/>
    <w:rsid w:val="00D570E9"/>
    <w:rsid w:val="00D65530"/>
    <w:rsid w:val="00D658E7"/>
    <w:rsid w:val="00D67B78"/>
    <w:rsid w:val="00D70554"/>
    <w:rsid w:val="00D7155B"/>
    <w:rsid w:val="00D806D1"/>
    <w:rsid w:val="00D826DB"/>
    <w:rsid w:val="00D85262"/>
    <w:rsid w:val="00D85BE1"/>
    <w:rsid w:val="00D85F0A"/>
    <w:rsid w:val="00D86166"/>
    <w:rsid w:val="00D9224F"/>
    <w:rsid w:val="00D9365C"/>
    <w:rsid w:val="00D94B70"/>
    <w:rsid w:val="00DA0E93"/>
    <w:rsid w:val="00DA2883"/>
    <w:rsid w:val="00DA4640"/>
    <w:rsid w:val="00DB268D"/>
    <w:rsid w:val="00DB372B"/>
    <w:rsid w:val="00DB3ABB"/>
    <w:rsid w:val="00DB7673"/>
    <w:rsid w:val="00DC1361"/>
    <w:rsid w:val="00DC38C6"/>
    <w:rsid w:val="00DC3B6E"/>
    <w:rsid w:val="00DC43C0"/>
    <w:rsid w:val="00DC56BB"/>
    <w:rsid w:val="00DC5C70"/>
    <w:rsid w:val="00DD063D"/>
    <w:rsid w:val="00DD0800"/>
    <w:rsid w:val="00DD0C1A"/>
    <w:rsid w:val="00DD1583"/>
    <w:rsid w:val="00DD1EC8"/>
    <w:rsid w:val="00DD2FE4"/>
    <w:rsid w:val="00DD64B4"/>
    <w:rsid w:val="00DD739B"/>
    <w:rsid w:val="00DE3D51"/>
    <w:rsid w:val="00DE5171"/>
    <w:rsid w:val="00DE712B"/>
    <w:rsid w:val="00DE77B5"/>
    <w:rsid w:val="00DE78CE"/>
    <w:rsid w:val="00DF01DD"/>
    <w:rsid w:val="00DF146C"/>
    <w:rsid w:val="00DF1E33"/>
    <w:rsid w:val="00DF3268"/>
    <w:rsid w:val="00DF3621"/>
    <w:rsid w:val="00DF63F8"/>
    <w:rsid w:val="00DF6D87"/>
    <w:rsid w:val="00E02953"/>
    <w:rsid w:val="00E03644"/>
    <w:rsid w:val="00E03E19"/>
    <w:rsid w:val="00E04821"/>
    <w:rsid w:val="00E07780"/>
    <w:rsid w:val="00E078E3"/>
    <w:rsid w:val="00E07E3C"/>
    <w:rsid w:val="00E106DC"/>
    <w:rsid w:val="00E13E4E"/>
    <w:rsid w:val="00E15494"/>
    <w:rsid w:val="00E173CA"/>
    <w:rsid w:val="00E21BE3"/>
    <w:rsid w:val="00E22CDF"/>
    <w:rsid w:val="00E30D19"/>
    <w:rsid w:val="00E32F21"/>
    <w:rsid w:val="00E331FE"/>
    <w:rsid w:val="00E341A1"/>
    <w:rsid w:val="00E3470A"/>
    <w:rsid w:val="00E35FA1"/>
    <w:rsid w:val="00E37E47"/>
    <w:rsid w:val="00E42B18"/>
    <w:rsid w:val="00E42CCD"/>
    <w:rsid w:val="00E44FCB"/>
    <w:rsid w:val="00E46C22"/>
    <w:rsid w:val="00E47602"/>
    <w:rsid w:val="00E5429D"/>
    <w:rsid w:val="00E64C58"/>
    <w:rsid w:val="00E66D8C"/>
    <w:rsid w:val="00E678C8"/>
    <w:rsid w:val="00E72280"/>
    <w:rsid w:val="00E72487"/>
    <w:rsid w:val="00E72B60"/>
    <w:rsid w:val="00E7499B"/>
    <w:rsid w:val="00E76CC9"/>
    <w:rsid w:val="00E774B4"/>
    <w:rsid w:val="00E8124B"/>
    <w:rsid w:val="00E86292"/>
    <w:rsid w:val="00E87B92"/>
    <w:rsid w:val="00E87DCD"/>
    <w:rsid w:val="00E9020D"/>
    <w:rsid w:val="00E90293"/>
    <w:rsid w:val="00E91347"/>
    <w:rsid w:val="00E9171F"/>
    <w:rsid w:val="00E91941"/>
    <w:rsid w:val="00E9615A"/>
    <w:rsid w:val="00EA025D"/>
    <w:rsid w:val="00EA1C39"/>
    <w:rsid w:val="00EA1FED"/>
    <w:rsid w:val="00EA5BE3"/>
    <w:rsid w:val="00EA7D3C"/>
    <w:rsid w:val="00EB003E"/>
    <w:rsid w:val="00EB2143"/>
    <w:rsid w:val="00EB4436"/>
    <w:rsid w:val="00EB57F9"/>
    <w:rsid w:val="00EB5EEB"/>
    <w:rsid w:val="00EB6E46"/>
    <w:rsid w:val="00EC0B58"/>
    <w:rsid w:val="00EC31F6"/>
    <w:rsid w:val="00ED2EEF"/>
    <w:rsid w:val="00ED4802"/>
    <w:rsid w:val="00ED5D93"/>
    <w:rsid w:val="00ED6518"/>
    <w:rsid w:val="00EE4091"/>
    <w:rsid w:val="00EE45F5"/>
    <w:rsid w:val="00EE4F7A"/>
    <w:rsid w:val="00EE78BA"/>
    <w:rsid w:val="00EF0206"/>
    <w:rsid w:val="00EF0BEB"/>
    <w:rsid w:val="00EF10E4"/>
    <w:rsid w:val="00EF76E1"/>
    <w:rsid w:val="00EF799F"/>
    <w:rsid w:val="00EF7D4D"/>
    <w:rsid w:val="00EF7F4E"/>
    <w:rsid w:val="00F00AB3"/>
    <w:rsid w:val="00F04FC3"/>
    <w:rsid w:val="00F07429"/>
    <w:rsid w:val="00F1038B"/>
    <w:rsid w:val="00F13124"/>
    <w:rsid w:val="00F13580"/>
    <w:rsid w:val="00F14047"/>
    <w:rsid w:val="00F14A61"/>
    <w:rsid w:val="00F15E94"/>
    <w:rsid w:val="00F17097"/>
    <w:rsid w:val="00F177BE"/>
    <w:rsid w:val="00F21D01"/>
    <w:rsid w:val="00F21D25"/>
    <w:rsid w:val="00F24922"/>
    <w:rsid w:val="00F27FFD"/>
    <w:rsid w:val="00F31252"/>
    <w:rsid w:val="00F36395"/>
    <w:rsid w:val="00F42F2B"/>
    <w:rsid w:val="00F4349E"/>
    <w:rsid w:val="00F46FCF"/>
    <w:rsid w:val="00F56899"/>
    <w:rsid w:val="00F63B24"/>
    <w:rsid w:val="00F64943"/>
    <w:rsid w:val="00F67570"/>
    <w:rsid w:val="00F70810"/>
    <w:rsid w:val="00F74B8A"/>
    <w:rsid w:val="00F7598F"/>
    <w:rsid w:val="00F769C1"/>
    <w:rsid w:val="00F77CBD"/>
    <w:rsid w:val="00F77DDA"/>
    <w:rsid w:val="00F807E3"/>
    <w:rsid w:val="00F818BB"/>
    <w:rsid w:val="00F8393D"/>
    <w:rsid w:val="00F84B27"/>
    <w:rsid w:val="00F9073A"/>
    <w:rsid w:val="00F92F66"/>
    <w:rsid w:val="00F95831"/>
    <w:rsid w:val="00FA07F4"/>
    <w:rsid w:val="00FA12AD"/>
    <w:rsid w:val="00FA4A1A"/>
    <w:rsid w:val="00FA6875"/>
    <w:rsid w:val="00FA6EBF"/>
    <w:rsid w:val="00FA74F7"/>
    <w:rsid w:val="00FA754A"/>
    <w:rsid w:val="00FB5101"/>
    <w:rsid w:val="00FB5894"/>
    <w:rsid w:val="00FC3B42"/>
    <w:rsid w:val="00FC3ED1"/>
    <w:rsid w:val="00FD030D"/>
    <w:rsid w:val="00FD4302"/>
    <w:rsid w:val="00FD564D"/>
    <w:rsid w:val="00FD6016"/>
    <w:rsid w:val="00FD61FA"/>
    <w:rsid w:val="00FD732C"/>
    <w:rsid w:val="00FE1A5A"/>
    <w:rsid w:val="00FE21A3"/>
    <w:rsid w:val="00FE533C"/>
    <w:rsid w:val="00FE6888"/>
    <w:rsid w:val="00FF17E0"/>
    <w:rsid w:val="00FF2D10"/>
    <w:rsid w:val="00FF35CF"/>
    <w:rsid w:val="00FF7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E9"/>
    <w:rPr>
      <w:sz w:val="24"/>
      <w:szCs w:val="24"/>
    </w:rPr>
  </w:style>
  <w:style w:type="paragraph" w:styleId="Heading1">
    <w:name w:val="heading 1"/>
    <w:basedOn w:val="Normal"/>
    <w:next w:val="Normal"/>
    <w:link w:val="Heading1Char"/>
    <w:uiPriority w:val="9"/>
    <w:qFormat/>
    <w:rsid w:val="00A857E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857E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857E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857E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857E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857E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857E9"/>
    <w:pPr>
      <w:spacing w:before="240" w:after="60"/>
      <w:outlineLvl w:val="6"/>
    </w:pPr>
  </w:style>
  <w:style w:type="paragraph" w:styleId="Heading8">
    <w:name w:val="heading 8"/>
    <w:basedOn w:val="Normal"/>
    <w:next w:val="Normal"/>
    <w:link w:val="Heading8Char"/>
    <w:uiPriority w:val="9"/>
    <w:semiHidden/>
    <w:unhideWhenUsed/>
    <w:qFormat/>
    <w:rsid w:val="00A857E9"/>
    <w:pPr>
      <w:spacing w:before="240" w:after="60"/>
      <w:outlineLvl w:val="7"/>
    </w:pPr>
    <w:rPr>
      <w:i/>
      <w:iCs/>
    </w:rPr>
  </w:style>
  <w:style w:type="paragraph" w:styleId="Heading9">
    <w:name w:val="heading 9"/>
    <w:basedOn w:val="Normal"/>
    <w:next w:val="Normal"/>
    <w:link w:val="Heading9Char"/>
    <w:uiPriority w:val="9"/>
    <w:semiHidden/>
    <w:unhideWhenUsed/>
    <w:qFormat/>
    <w:rsid w:val="00A857E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5DF"/>
    <w:rPr>
      <w:rFonts w:ascii="Tahoma" w:hAnsi="Tahoma" w:cs="Tahoma"/>
      <w:sz w:val="16"/>
      <w:szCs w:val="16"/>
    </w:rPr>
  </w:style>
  <w:style w:type="character" w:customStyle="1" w:styleId="BalloonTextChar">
    <w:name w:val="Balloon Text Char"/>
    <w:basedOn w:val="DefaultParagraphFont"/>
    <w:link w:val="BalloonText"/>
    <w:uiPriority w:val="99"/>
    <w:semiHidden/>
    <w:rsid w:val="002405DF"/>
    <w:rPr>
      <w:rFonts w:ascii="Tahoma" w:hAnsi="Tahoma" w:cs="Tahoma"/>
      <w:sz w:val="16"/>
      <w:szCs w:val="16"/>
    </w:rPr>
  </w:style>
  <w:style w:type="character" w:customStyle="1" w:styleId="Heading2Char">
    <w:name w:val="Heading 2 Char"/>
    <w:basedOn w:val="DefaultParagraphFont"/>
    <w:link w:val="Heading2"/>
    <w:uiPriority w:val="9"/>
    <w:rsid w:val="00A857E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857E9"/>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A857E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857E9"/>
    <w:rPr>
      <w:rFonts w:asciiTheme="majorHAnsi" w:eastAsiaTheme="majorEastAsia" w:hAnsiTheme="majorHAnsi" w:cstheme="majorBidi"/>
      <w:sz w:val="24"/>
      <w:szCs w:val="24"/>
    </w:rPr>
  </w:style>
  <w:style w:type="paragraph" w:styleId="ListParagraph">
    <w:name w:val="List Paragraph"/>
    <w:basedOn w:val="Normal"/>
    <w:uiPriority w:val="34"/>
    <w:qFormat/>
    <w:rsid w:val="00A857E9"/>
    <w:pPr>
      <w:ind w:left="720"/>
      <w:contextualSpacing/>
    </w:pPr>
  </w:style>
  <w:style w:type="paragraph" w:styleId="Bibliography">
    <w:name w:val="Bibliography"/>
    <w:basedOn w:val="Normal"/>
    <w:next w:val="Normal"/>
    <w:uiPriority w:val="37"/>
    <w:unhideWhenUsed/>
    <w:rsid w:val="00D444DE"/>
  </w:style>
  <w:style w:type="character" w:customStyle="1" w:styleId="Heading1Char">
    <w:name w:val="Heading 1 Char"/>
    <w:basedOn w:val="DefaultParagraphFont"/>
    <w:link w:val="Heading1"/>
    <w:uiPriority w:val="9"/>
    <w:rsid w:val="00A857E9"/>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semiHidden/>
    <w:rsid w:val="00A857E9"/>
    <w:rPr>
      <w:b/>
      <w:bCs/>
      <w:sz w:val="28"/>
      <w:szCs w:val="28"/>
    </w:rPr>
  </w:style>
  <w:style w:type="character" w:customStyle="1" w:styleId="Heading5Char">
    <w:name w:val="Heading 5 Char"/>
    <w:basedOn w:val="DefaultParagraphFont"/>
    <w:link w:val="Heading5"/>
    <w:uiPriority w:val="9"/>
    <w:semiHidden/>
    <w:rsid w:val="00A857E9"/>
    <w:rPr>
      <w:b/>
      <w:bCs/>
      <w:i/>
      <w:iCs/>
      <w:sz w:val="26"/>
      <w:szCs w:val="26"/>
    </w:rPr>
  </w:style>
  <w:style w:type="character" w:customStyle="1" w:styleId="Heading6Char">
    <w:name w:val="Heading 6 Char"/>
    <w:basedOn w:val="DefaultParagraphFont"/>
    <w:link w:val="Heading6"/>
    <w:uiPriority w:val="9"/>
    <w:semiHidden/>
    <w:rsid w:val="00A857E9"/>
    <w:rPr>
      <w:b/>
      <w:bCs/>
    </w:rPr>
  </w:style>
  <w:style w:type="character" w:customStyle="1" w:styleId="Heading7Char">
    <w:name w:val="Heading 7 Char"/>
    <w:basedOn w:val="DefaultParagraphFont"/>
    <w:link w:val="Heading7"/>
    <w:uiPriority w:val="9"/>
    <w:semiHidden/>
    <w:rsid w:val="00A857E9"/>
    <w:rPr>
      <w:sz w:val="24"/>
      <w:szCs w:val="24"/>
    </w:rPr>
  </w:style>
  <w:style w:type="character" w:customStyle="1" w:styleId="Heading8Char">
    <w:name w:val="Heading 8 Char"/>
    <w:basedOn w:val="DefaultParagraphFont"/>
    <w:link w:val="Heading8"/>
    <w:uiPriority w:val="9"/>
    <w:semiHidden/>
    <w:rsid w:val="00A857E9"/>
    <w:rPr>
      <w:i/>
      <w:iCs/>
      <w:sz w:val="24"/>
      <w:szCs w:val="24"/>
    </w:rPr>
  </w:style>
  <w:style w:type="character" w:customStyle="1" w:styleId="Heading9Char">
    <w:name w:val="Heading 9 Char"/>
    <w:basedOn w:val="DefaultParagraphFont"/>
    <w:link w:val="Heading9"/>
    <w:uiPriority w:val="9"/>
    <w:semiHidden/>
    <w:rsid w:val="00A857E9"/>
    <w:rPr>
      <w:rFonts w:asciiTheme="majorHAnsi" w:eastAsiaTheme="majorEastAsia" w:hAnsiTheme="majorHAnsi"/>
    </w:rPr>
  </w:style>
  <w:style w:type="paragraph" w:styleId="Title">
    <w:name w:val="Title"/>
    <w:basedOn w:val="Normal"/>
    <w:next w:val="Normal"/>
    <w:link w:val="TitleChar"/>
    <w:uiPriority w:val="10"/>
    <w:qFormat/>
    <w:rsid w:val="00A857E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57E9"/>
    <w:rPr>
      <w:rFonts w:asciiTheme="majorHAnsi" w:eastAsiaTheme="majorEastAsia" w:hAnsiTheme="majorHAnsi"/>
      <w:b/>
      <w:bCs/>
      <w:kern w:val="28"/>
      <w:sz w:val="32"/>
      <w:szCs w:val="32"/>
    </w:rPr>
  </w:style>
  <w:style w:type="character" w:styleId="Strong">
    <w:name w:val="Strong"/>
    <w:basedOn w:val="DefaultParagraphFont"/>
    <w:uiPriority w:val="22"/>
    <w:qFormat/>
    <w:rsid w:val="00A857E9"/>
    <w:rPr>
      <w:b/>
      <w:bCs/>
    </w:rPr>
  </w:style>
  <w:style w:type="character" w:styleId="Emphasis">
    <w:name w:val="Emphasis"/>
    <w:basedOn w:val="DefaultParagraphFont"/>
    <w:uiPriority w:val="20"/>
    <w:qFormat/>
    <w:rsid w:val="00A857E9"/>
    <w:rPr>
      <w:rFonts w:asciiTheme="minorHAnsi" w:hAnsiTheme="minorHAnsi"/>
      <w:b/>
      <w:i/>
      <w:iCs/>
    </w:rPr>
  </w:style>
  <w:style w:type="paragraph" w:styleId="NoSpacing">
    <w:name w:val="No Spacing"/>
    <w:basedOn w:val="Normal"/>
    <w:uiPriority w:val="1"/>
    <w:qFormat/>
    <w:rsid w:val="00A857E9"/>
    <w:rPr>
      <w:szCs w:val="32"/>
    </w:rPr>
  </w:style>
  <w:style w:type="paragraph" w:styleId="Quote">
    <w:name w:val="Quote"/>
    <w:basedOn w:val="Normal"/>
    <w:next w:val="Normal"/>
    <w:link w:val="QuoteChar"/>
    <w:uiPriority w:val="29"/>
    <w:qFormat/>
    <w:rsid w:val="00A857E9"/>
    <w:rPr>
      <w:i/>
    </w:rPr>
  </w:style>
  <w:style w:type="character" w:customStyle="1" w:styleId="QuoteChar">
    <w:name w:val="Quote Char"/>
    <w:basedOn w:val="DefaultParagraphFont"/>
    <w:link w:val="Quote"/>
    <w:uiPriority w:val="29"/>
    <w:rsid w:val="00A857E9"/>
    <w:rPr>
      <w:i/>
      <w:sz w:val="24"/>
      <w:szCs w:val="24"/>
    </w:rPr>
  </w:style>
  <w:style w:type="paragraph" w:styleId="IntenseQuote">
    <w:name w:val="Intense Quote"/>
    <w:basedOn w:val="Normal"/>
    <w:next w:val="Normal"/>
    <w:link w:val="IntenseQuoteChar"/>
    <w:uiPriority w:val="30"/>
    <w:qFormat/>
    <w:rsid w:val="00A857E9"/>
    <w:pPr>
      <w:ind w:left="720" w:right="720"/>
    </w:pPr>
    <w:rPr>
      <w:b/>
      <w:i/>
      <w:szCs w:val="22"/>
    </w:rPr>
  </w:style>
  <w:style w:type="character" w:customStyle="1" w:styleId="IntenseQuoteChar">
    <w:name w:val="Intense Quote Char"/>
    <w:basedOn w:val="DefaultParagraphFont"/>
    <w:link w:val="IntenseQuote"/>
    <w:uiPriority w:val="30"/>
    <w:rsid w:val="00A857E9"/>
    <w:rPr>
      <w:b/>
      <w:i/>
      <w:sz w:val="24"/>
    </w:rPr>
  </w:style>
  <w:style w:type="character" w:styleId="SubtleEmphasis">
    <w:name w:val="Subtle Emphasis"/>
    <w:uiPriority w:val="19"/>
    <w:qFormat/>
    <w:rsid w:val="00A857E9"/>
    <w:rPr>
      <w:i/>
      <w:color w:val="5A5A5A" w:themeColor="text1" w:themeTint="A5"/>
    </w:rPr>
  </w:style>
  <w:style w:type="character" w:styleId="IntenseEmphasis">
    <w:name w:val="Intense Emphasis"/>
    <w:basedOn w:val="DefaultParagraphFont"/>
    <w:uiPriority w:val="21"/>
    <w:qFormat/>
    <w:rsid w:val="00A857E9"/>
    <w:rPr>
      <w:b/>
      <w:i/>
      <w:sz w:val="24"/>
      <w:szCs w:val="24"/>
      <w:u w:val="single"/>
    </w:rPr>
  </w:style>
  <w:style w:type="character" w:styleId="SubtleReference">
    <w:name w:val="Subtle Reference"/>
    <w:basedOn w:val="DefaultParagraphFont"/>
    <w:uiPriority w:val="31"/>
    <w:qFormat/>
    <w:rsid w:val="00A857E9"/>
    <w:rPr>
      <w:sz w:val="24"/>
      <w:szCs w:val="24"/>
      <w:u w:val="single"/>
    </w:rPr>
  </w:style>
  <w:style w:type="character" w:styleId="IntenseReference">
    <w:name w:val="Intense Reference"/>
    <w:basedOn w:val="DefaultParagraphFont"/>
    <w:uiPriority w:val="32"/>
    <w:qFormat/>
    <w:rsid w:val="00A857E9"/>
    <w:rPr>
      <w:b/>
      <w:sz w:val="24"/>
      <w:u w:val="single"/>
    </w:rPr>
  </w:style>
  <w:style w:type="character" w:styleId="BookTitle">
    <w:name w:val="Book Title"/>
    <w:basedOn w:val="DefaultParagraphFont"/>
    <w:uiPriority w:val="33"/>
    <w:qFormat/>
    <w:rsid w:val="00A857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857E9"/>
    <w:pPr>
      <w:outlineLvl w:val="9"/>
    </w:pPr>
    <w:rPr>
      <w:rFonts w:cs="Times New Roman"/>
    </w:rPr>
  </w:style>
  <w:style w:type="paragraph" w:styleId="Header">
    <w:name w:val="header"/>
    <w:basedOn w:val="Normal"/>
    <w:link w:val="HeaderChar"/>
    <w:uiPriority w:val="99"/>
    <w:unhideWhenUsed/>
    <w:rsid w:val="00E72B60"/>
    <w:pPr>
      <w:tabs>
        <w:tab w:val="center" w:pos="4536"/>
        <w:tab w:val="right" w:pos="9072"/>
      </w:tabs>
    </w:pPr>
  </w:style>
  <w:style w:type="character" w:customStyle="1" w:styleId="HeaderChar">
    <w:name w:val="Header Char"/>
    <w:basedOn w:val="DefaultParagraphFont"/>
    <w:link w:val="Header"/>
    <w:uiPriority w:val="99"/>
    <w:rsid w:val="00E72B60"/>
    <w:rPr>
      <w:sz w:val="24"/>
      <w:szCs w:val="24"/>
    </w:rPr>
  </w:style>
  <w:style w:type="paragraph" w:styleId="Footer">
    <w:name w:val="footer"/>
    <w:basedOn w:val="Normal"/>
    <w:link w:val="FooterChar"/>
    <w:uiPriority w:val="99"/>
    <w:unhideWhenUsed/>
    <w:rsid w:val="00E72B60"/>
    <w:pPr>
      <w:tabs>
        <w:tab w:val="center" w:pos="4536"/>
        <w:tab w:val="right" w:pos="9072"/>
      </w:tabs>
    </w:pPr>
  </w:style>
  <w:style w:type="character" w:customStyle="1" w:styleId="FooterChar">
    <w:name w:val="Footer Char"/>
    <w:basedOn w:val="DefaultParagraphFont"/>
    <w:link w:val="Footer"/>
    <w:uiPriority w:val="99"/>
    <w:rsid w:val="00E72B60"/>
    <w:rPr>
      <w:sz w:val="24"/>
      <w:szCs w:val="24"/>
    </w:rPr>
  </w:style>
  <w:style w:type="paragraph" w:styleId="EndnoteText">
    <w:name w:val="endnote text"/>
    <w:basedOn w:val="Normal"/>
    <w:link w:val="EndnoteTextChar"/>
    <w:uiPriority w:val="99"/>
    <w:unhideWhenUsed/>
    <w:rsid w:val="009152CF"/>
  </w:style>
  <w:style w:type="character" w:customStyle="1" w:styleId="EndnoteTextChar">
    <w:name w:val="Endnote Text Char"/>
    <w:basedOn w:val="DefaultParagraphFont"/>
    <w:link w:val="EndnoteText"/>
    <w:uiPriority w:val="99"/>
    <w:rsid w:val="009152CF"/>
    <w:rPr>
      <w:sz w:val="24"/>
      <w:szCs w:val="24"/>
    </w:rPr>
  </w:style>
  <w:style w:type="character" w:styleId="EndnoteReference">
    <w:name w:val="endnote reference"/>
    <w:basedOn w:val="DefaultParagraphFont"/>
    <w:uiPriority w:val="99"/>
    <w:unhideWhenUsed/>
    <w:rsid w:val="009152CF"/>
    <w:rPr>
      <w:vertAlign w:val="superscript"/>
    </w:rPr>
  </w:style>
  <w:style w:type="character" w:styleId="CommentReference">
    <w:name w:val="annotation reference"/>
    <w:basedOn w:val="DefaultParagraphFont"/>
    <w:uiPriority w:val="99"/>
    <w:semiHidden/>
    <w:unhideWhenUsed/>
    <w:rsid w:val="000E4B31"/>
    <w:rPr>
      <w:sz w:val="16"/>
      <w:szCs w:val="16"/>
    </w:rPr>
  </w:style>
  <w:style w:type="paragraph" w:styleId="CommentText">
    <w:name w:val="annotation text"/>
    <w:basedOn w:val="Normal"/>
    <w:link w:val="CommentTextChar"/>
    <w:uiPriority w:val="99"/>
    <w:semiHidden/>
    <w:unhideWhenUsed/>
    <w:rsid w:val="000E4B31"/>
    <w:rPr>
      <w:sz w:val="20"/>
      <w:szCs w:val="20"/>
    </w:rPr>
  </w:style>
  <w:style w:type="character" w:customStyle="1" w:styleId="CommentTextChar">
    <w:name w:val="Comment Text Char"/>
    <w:basedOn w:val="DefaultParagraphFont"/>
    <w:link w:val="CommentText"/>
    <w:uiPriority w:val="99"/>
    <w:semiHidden/>
    <w:rsid w:val="000E4B31"/>
    <w:rPr>
      <w:sz w:val="20"/>
      <w:szCs w:val="20"/>
    </w:rPr>
  </w:style>
  <w:style w:type="paragraph" w:styleId="CommentSubject">
    <w:name w:val="annotation subject"/>
    <w:basedOn w:val="CommentText"/>
    <w:next w:val="CommentText"/>
    <w:link w:val="CommentSubjectChar"/>
    <w:uiPriority w:val="99"/>
    <w:semiHidden/>
    <w:unhideWhenUsed/>
    <w:rsid w:val="000E4B31"/>
    <w:rPr>
      <w:b/>
      <w:bCs/>
    </w:rPr>
  </w:style>
  <w:style w:type="character" w:customStyle="1" w:styleId="CommentSubjectChar">
    <w:name w:val="Comment Subject Char"/>
    <w:basedOn w:val="CommentTextChar"/>
    <w:link w:val="CommentSubject"/>
    <w:uiPriority w:val="99"/>
    <w:semiHidden/>
    <w:rsid w:val="000E4B31"/>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BookSection</b:SourceType>
    <b:Guid>{03070E94-B6A0-4E04-BBDB-FC582A1C58B5}</b:Guid>
    <b:Title>Arendt on Thinking</b:Title>
    <b:Year>2000</b:Year>
    <b:City>Cambridge</b:City>
    <b:Publisher>Cambridge University Press</b:Publisher>
    <b:Author>
      <b:Author>
        <b:NameList>
          <b:Person>
            <b:Last>Bernstein</b:Last>
            <b:First>Richard</b:First>
            <b:Middle>J.</b:Middle>
          </b:Person>
        </b:NameList>
      </b:Author>
      <b:BookAuthor>
        <b:NameList>
          <b:Person>
            <b:Last>Villa</b:Last>
            <b:First>Dana</b:First>
          </b:Person>
        </b:NameList>
      </b:BookAuthor>
    </b:Author>
    <b:BookTitle>The Cambridge Companion to Hannah Arendt</b:BookTitle>
    <b:Pages>277-292</b:Pages>
    <b:RefOrder>3</b:RefOrder>
  </b:Source>
  <b:Source>
    <b:Tag>Are71</b:Tag>
    <b:SourceType>JournalArticle</b:SourceType>
    <b:Guid>{BB02749E-F560-4AE8-BF15-61E7133D788B}</b:Guid>
    <b:Title>Thinking and Moral Considerations</b:Title>
    <b:Year>1971</b:Year>
    <b:Pages>417-446</b:Pages>
    <b:Author>
      <b:Author>
        <b:NameList>
          <b:Person>
            <b:Last>Arendt</b:Last>
            <b:First>Hannah</b:First>
          </b:Person>
        </b:NameList>
      </b:Author>
    </b:Author>
    <b:JournalName>Social Research</b:JournalName>
    <b:Volume>38</b:Volume>
    <b:Issue>3</b:Issue>
    <b:ShortTitle>TM</b:ShortTitle>
    <b:RefOrder>2</b:RefOrder>
  </b:Source>
  <b:Source>
    <b:Tag>Are78</b:Tag>
    <b:SourceType>Book</b:SourceType>
    <b:Guid>{26313DE8-BA25-438A-A606-4A8CF2E43F9D}</b:Guid>
    <b:Author>
      <b:Author>
        <b:NameList>
          <b:Person>
            <b:Last>Arendt</b:Last>
            <b:First>Hannah</b:First>
          </b:Person>
        </b:NameList>
      </b:Author>
    </b:Author>
    <b:Title>The Life of the Mind</b:Title>
    <b:Year>1978</b:Year>
    <b:City>San Diego</b:City>
    <b:Publisher>Harcourt, Inc.</b:Publisher>
    <b:ShortTitle>LM</b:ShortTitle>
    <b:RefOrder>1</b:RefOrder>
  </b:Source>
  <b:Source>
    <b:Tag>Are61</b:Tag>
    <b:SourceType>Book</b:SourceType>
    <b:Guid>{C1C2E248-CDDA-4652-8A6F-467322E44369}</b:Guid>
    <b:Author>
      <b:Author>
        <b:NameList>
          <b:Person>
            <b:Last>Arendt</b:Last>
            <b:First>Hannah</b:First>
          </b:Person>
        </b:NameList>
      </b:Author>
    </b:Author>
    <b:Title>Between Past and Future</b:Title>
    <b:Year>1961</b:Year>
    <b:City>New York</b:City>
    <b:Publisher>The Viking Press</b:Publisher>
    <b:ShortTitle>BPF</b:ShortTitle>
    <b:RefOrder>7</b:RefOrder>
  </b:Source>
  <b:Source>
    <b:Tag>Dol00</b:Tag>
    <b:SourceType>BookSection</b:SourceType>
    <b:Guid>{9DD2175A-B31A-4866-80E6-2392CF425E20}</b:Guid>
    <b:Author>
      <b:Author>
        <b:NameList>
          <b:Person>
            <b:Last>Dolan</b:Last>
            <b:First>Frederick</b:First>
            <b:Middle>M.</b:Middle>
          </b:Person>
        </b:NameList>
      </b:Author>
      <b:BookAuthor>
        <b:NameList>
          <b:Person>
            <b:Last>Villa</b:Last>
            <b:First>Dana</b:First>
          </b:Person>
        </b:NameList>
      </b:BookAuthor>
    </b:Author>
    <b:Title>Arendt on philosophy and politics</b:Title>
    <b:BookTitle>The Cambridge Companion to Hannah Arendt</b:BookTitle>
    <b:Year>2000</b:Year>
    <b:Pages>261-276</b:Pages>
    <b:City>Cambridge</b:City>
    <b:Publisher>Cambridge University Press</b:Publisher>
    <b:RefOrder>6</b:RefOrder>
  </b:Source>
  <b:Source>
    <b:Tag>Are90</b:Tag>
    <b:SourceType>JournalArticle</b:SourceType>
    <b:Guid>{C9471A52-8CBC-4DE8-A6C1-20F5FE588DA7}</b:Guid>
    <b:Title>Philosophy and Politics</b:Title>
    <b:Year>1990</b:Year>
    <b:Pages>73-103</b:Pages>
    <b:Author>
      <b:Author>
        <b:NameList>
          <b:Person>
            <b:Last>Arendt</b:Last>
            <b:First>Hannah</b:First>
          </b:Person>
        </b:NameList>
      </b:Author>
    </b:Author>
    <b:JournalName>Social Research</b:JournalName>
    <b:Volume>57</b:Volume>
    <b:Issue>1</b:Issue>
    <b:ShortTitle>PP</b:ShortTitle>
    <b:RefOrder>5</b:RefOrder>
  </b:Source>
  <b:Source>
    <b:Tag>Are98</b:Tag>
    <b:SourceType>Book</b:SourceType>
    <b:Guid>{D17D4917-5061-45B2-AFCA-64A30CFD7769}</b:Guid>
    <b:Title>The Human Condition</b:Title>
    <b:Year>1998</b:Year>
    <b:Author>
      <b:Author>
        <b:NameList>
          <b:Person>
            <b:Last>Arendt</b:Last>
            <b:First>Hannah</b:First>
          </b:Person>
        </b:NameList>
      </b:Author>
    </b:Author>
    <b:City>Chicago</b:City>
    <b:Publisher>University of Chicago Press</b:Publisher>
    <b:ShortTitle>HC</b:ShortTitle>
    <b:Edition>2nd</b:Edition>
    <b:RefOrder>8</b:RefOrder>
  </b:Source>
  <b:Source>
    <b:Tag>Are73</b:Tag>
    <b:SourceType>Book</b:SourceType>
    <b:Guid>{53B15F7C-B46B-4475-B995-5A21EC2D484C}</b:Guid>
    <b:Author>
      <b:Author>
        <b:NameList>
          <b:Person>
            <b:Last>Arendt</b:Last>
            <b:First>Hannah</b:First>
          </b:Person>
        </b:NameList>
      </b:Author>
    </b:Author>
    <b:Title>The Origins of Totalitarianism</b:Title>
    <b:Year>1973</b:Year>
    <b:City>San Diego</b:City>
    <b:Publisher>Harcourt Brace &amp; Company</b:Publisher>
    <b:ShortTitle>OT</b:ShortTitle>
    <b:Edition>2nd</b:Edition>
    <b:RefOrder>10</b:RefOrder>
  </b:Source>
  <b:Source>
    <b:Tag>Are07</b:Tag>
    <b:SourceType>Book</b:SourceType>
    <b:Guid>{456D7E31-FCF3-4D99-8E87-D0371118874E}</b:Guid>
    <b:Author>
      <b:Author>
        <b:NameList>
          <b:Person>
            <b:Last>Arendt</b:Last>
            <b:First>Hannah</b:First>
          </b:Person>
        </b:NameList>
      </b:Author>
      <b:Editor>
        <b:NameList>
          <b:Person>
            <b:Last>Kohn</b:Last>
            <b:First>Jerome</b:First>
          </b:Person>
          <b:Person>
            <b:Last>Feldman</b:Last>
            <b:First>Ron</b:First>
            <b:Middle>H.</b:Middle>
          </b:Person>
        </b:NameList>
      </b:Editor>
    </b:Author>
    <b:Title>The Jewish Writings</b:Title>
    <b:Year>2007</b:Year>
    <b:City>New York</b:City>
    <b:Publisher>Shocken Books</b:Publisher>
    <b:ShortTitle>JW</b:ShortTitle>
    <b:RefOrder>9</b:RefOrder>
  </b:Source>
  <b:Source>
    <b:Tag>dEn00</b:Tag>
    <b:SourceType>BookSection</b:SourceType>
    <b:Guid>{D8FDC266-3AF2-415E-B259-A50A79B39D16}</b:Guid>
    <b:Author>
      <b:Author>
        <b:NameList>
          <b:Person>
            <b:Last>d'Entrèves</b:Last>
            <b:First>Maurizio</b:First>
            <b:Middle>Passerin</b:Middle>
          </b:Person>
        </b:NameList>
      </b:Author>
      <b:BookAuthor>
        <b:NameList>
          <b:Person>
            <b:Last>Villa</b:Last>
            <b:First>Dana</b:First>
          </b:Person>
        </b:NameList>
      </b:BookAuthor>
    </b:Author>
    <b:Title>Arendt's theory of judgment</b:Title>
    <b:BookTitle>The Cambridge Companion to Hannah Arendt</b:BookTitle>
    <b:Year>2000</b:Year>
    <b:Pages>245-260</b:Pages>
    <b:City>Cambridge</b:City>
    <b:Publisher>Cambridge University Press</b:Publisher>
    <b:RefOrder>4</b:RefOrder>
  </b:Source>
</b:Sources>
</file>

<file path=customXml/itemProps1.xml><?xml version="1.0" encoding="utf-8"?>
<ds:datastoreItem xmlns:ds="http://schemas.openxmlformats.org/officeDocument/2006/customXml" ds:itemID="{2C262852-5AEA-E34C-A1BA-6A9233F2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5871</Words>
  <Characters>33466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Dijkstra</dc:creator>
  <cp:lastModifiedBy>mitchell</cp:lastModifiedBy>
  <cp:revision>2</cp:revision>
  <cp:lastPrinted>2014-01-22T22:14:00Z</cp:lastPrinted>
  <dcterms:created xsi:type="dcterms:W3CDTF">2021-03-28T16:21:00Z</dcterms:created>
  <dcterms:modified xsi:type="dcterms:W3CDTF">2021-03-28T16:21:00Z</dcterms:modified>
</cp:coreProperties>
</file>